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907E5" w14:textId="77777777" w:rsidR="0065374E" w:rsidRDefault="0048109A" w:rsidP="00E47343">
      <w:pPr>
        <w:jc w:val="center"/>
        <w:rPr>
          <w:ins w:id="0" w:author="Amir Jina" w:date="2021-11-29T08:09:00Z"/>
          <w:rFonts w:ascii="Times New Roman" w:hAnsi="Times New Roman" w:cs="Times New Roman"/>
          <w:b/>
          <w:bCs/>
        </w:rPr>
      </w:pPr>
      <w:commentRangeStart w:id="1"/>
      <w:commentRangeStart w:id="2"/>
      <w:r>
        <w:rPr>
          <w:rFonts w:ascii="Times New Roman" w:hAnsi="Times New Roman" w:cs="Times New Roman"/>
          <w:b/>
          <w:bCs/>
        </w:rPr>
        <w:t>Project Narrative</w:t>
      </w:r>
      <w:del w:id="3" w:author="Amir Jina" w:date="2021-11-29T08:09:00Z">
        <w:r w:rsidDel="0065374E">
          <w:rPr>
            <w:rFonts w:ascii="Times New Roman" w:hAnsi="Times New Roman" w:cs="Times New Roman"/>
            <w:b/>
            <w:bCs/>
          </w:rPr>
          <w:delText xml:space="preserve">: </w:delText>
        </w:r>
      </w:del>
      <w:ins w:id="4" w:author="Amir Jina" w:date="2021-11-29T08:09:00Z">
        <w:r w:rsidR="0065374E">
          <w:rPr>
            <w:rFonts w:ascii="Times New Roman" w:hAnsi="Times New Roman" w:cs="Times New Roman"/>
            <w:b/>
            <w:bCs/>
          </w:rPr>
          <w:t>:</w:t>
        </w:r>
      </w:ins>
    </w:p>
    <w:p w14:paraId="12A96E28" w14:textId="39C93E9C" w:rsidR="00E47343" w:rsidRPr="00C24DFE" w:rsidRDefault="0065374E" w:rsidP="00E47343">
      <w:pPr>
        <w:jc w:val="center"/>
        <w:rPr>
          <w:rFonts w:ascii="Times New Roman" w:hAnsi="Times New Roman" w:cs="Times New Roman"/>
        </w:rPr>
      </w:pPr>
      <w:ins w:id="5" w:author="Amir Jina" w:date="2021-11-29T08:09:00Z">
        <w:r>
          <w:rPr>
            <w:rFonts w:ascii="Times New Roman" w:hAnsi="Times New Roman" w:cs="Times New Roman"/>
            <w:b/>
            <w:bCs/>
          </w:rPr>
          <w:t>A Global-Scale Investi</w:t>
        </w:r>
      </w:ins>
      <w:ins w:id="6" w:author="Amir Jina" w:date="2021-11-29T08:10:00Z">
        <w:r>
          <w:rPr>
            <w:rFonts w:ascii="Times New Roman" w:hAnsi="Times New Roman" w:cs="Times New Roman"/>
            <w:b/>
            <w:bCs/>
          </w:rPr>
          <w:t xml:space="preserve">gation of </w:t>
        </w:r>
      </w:ins>
      <w:r w:rsidR="0048109A">
        <w:rPr>
          <w:rFonts w:ascii="Times New Roman" w:hAnsi="Times New Roman" w:cs="Times New Roman"/>
          <w:b/>
          <w:bCs/>
        </w:rPr>
        <w:t>Firm-level Economic Recovery from Natural Disasters</w:t>
      </w:r>
    </w:p>
    <w:p w14:paraId="6F83F4CB" w14:textId="77777777" w:rsidR="00D646AA" w:rsidRDefault="00D646AA" w:rsidP="00D646AA">
      <w:pPr>
        <w:pStyle w:val="CommentText"/>
        <w:rPr>
          <w:ins w:id="7" w:author="Amir Jina" w:date="2021-11-29T09:34:00Z"/>
          <w:rFonts w:ascii="Times New Roman" w:hAnsi="Times New Roman" w:cs="Times New Roman"/>
          <w:sz w:val="24"/>
          <w:szCs w:val="24"/>
        </w:rPr>
      </w:pPr>
    </w:p>
    <w:p w14:paraId="018DA0EC" w14:textId="77EB3556" w:rsidR="008C7B6C" w:rsidRDefault="0065374E" w:rsidP="008C7B6C">
      <w:pPr>
        <w:ind w:firstLine="720"/>
        <w:rPr>
          <w:ins w:id="8" w:author="Amir Jina" w:date="2021-11-29T10:47:00Z"/>
          <w:rFonts w:ascii="Times New Roman" w:hAnsi="Times New Roman" w:cs="Times New Roman"/>
        </w:rPr>
      </w:pPr>
      <w:ins w:id="9" w:author="Amir Jina" w:date="2021-11-29T08:09:00Z">
        <w:r w:rsidRPr="005C6333">
          <w:rPr>
            <w:rFonts w:ascii="Times New Roman" w:hAnsi="Times New Roman" w:cs="Times New Roman"/>
          </w:rPr>
          <w:t>This project proposes a novel combination of economic and earth science data and methods to understand the mechanisms through which natural disasters can affect national economies around the world</w:t>
        </w:r>
      </w:ins>
      <w:ins w:id="10" w:author="Amir Jina" w:date="2021-11-29T10:48:00Z">
        <w:r w:rsidR="008C7B6C">
          <w:rPr>
            <w:rFonts w:ascii="Times New Roman" w:hAnsi="Times New Roman" w:cs="Times New Roman"/>
          </w:rPr>
          <w:t>.</w:t>
        </w:r>
      </w:ins>
      <w:del w:id="11" w:author="Amir Jina" w:date="2021-11-29T08:13:00Z">
        <w:r w:rsidR="001272C0" w:rsidRPr="008C7B6C" w:rsidDel="0065374E">
          <w:rPr>
            <w:rFonts w:ascii="Times New Roman" w:hAnsi="Times New Roman" w:cs="Times New Roman"/>
          </w:rPr>
          <w:delText>.</w:delText>
        </w:r>
      </w:del>
      <w:ins w:id="12" w:author="Amir Jina" w:date="2021-11-29T08:13:00Z">
        <w:r w:rsidRPr="008C7B6C" w:rsidDel="0065374E">
          <w:rPr>
            <w:rFonts w:ascii="Times New Roman" w:hAnsi="Times New Roman" w:cs="Times New Roman"/>
          </w:rPr>
          <w:t xml:space="preserve"> </w:t>
        </w:r>
      </w:ins>
      <w:del w:id="13" w:author="Amir Jina" w:date="2021-11-29T08:13:00Z">
        <w:r w:rsidR="001272C0" w:rsidRPr="008C7B6C" w:rsidDel="0065374E">
          <w:rPr>
            <w:rFonts w:ascii="Times New Roman" w:hAnsi="Times New Roman" w:cs="Times New Roman"/>
          </w:rPr>
          <w:delText xml:space="preserve"> </w:delText>
        </w:r>
        <w:commentRangeEnd w:id="1"/>
        <w:r w:rsidR="00FD2563" w:rsidRPr="0065374E" w:rsidDel="0065374E">
          <w:rPr>
            <w:rFonts w:ascii="Times New Roman" w:hAnsi="Times New Roman" w:cs="Times New Roman"/>
            <w:rPrChange w:id="14" w:author="Amir Jina" w:date="2021-11-29T08:13:00Z">
              <w:rPr>
                <w:rStyle w:val="CommentReference"/>
              </w:rPr>
            </w:rPrChange>
          </w:rPr>
          <w:commentReference w:id="1"/>
        </w:r>
      </w:del>
      <w:commentRangeEnd w:id="2"/>
      <w:r w:rsidR="00D47DFE">
        <w:rPr>
          <w:rStyle w:val="CommentReference"/>
        </w:rPr>
        <w:commentReference w:id="2"/>
      </w:r>
      <w:ins w:id="15" w:author="Amir Jina" w:date="2021-11-29T10:54:00Z">
        <w:r w:rsidR="008C7B6C">
          <w:rPr>
            <w:rFonts w:ascii="Times New Roman" w:hAnsi="Times New Roman" w:cs="Times New Roman"/>
          </w:rPr>
          <w:t xml:space="preserve">Despite </w:t>
        </w:r>
      </w:ins>
      <w:ins w:id="16" w:author="Amir Jina" w:date="2021-11-29T10:49:00Z">
        <w:r w:rsidR="008C7B6C">
          <w:rPr>
            <w:rFonts w:ascii="Times New Roman" w:hAnsi="Times New Roman" w:cs="Times New Roman"/>
          </w:rPr>
          <w:t>recent progress in demonstrating</w:t>
        </w:r>
      </w:ins>
      <w:ins w:id="17" w:author="Amir Jina" w:date="2021-11-29T10:54:00Z">
        <w:r w:rsidR="008C7B6C">
          <w:rPr>
            <w:rFonts w:ascii="Times New Roman" w:hAnsi="Times New Roman" w:cs="Times New Roman"/>
          </w:rPr>
          <w:t xml:space="preserve"> that</w:t>
        </w:r>
      </w:ins>
      <w:ins w:id="18" w:author="Amir Jina" w:date="2021-11-29T10:49:00Z">
        <w:r w:rsidR="008C7B6C">
          <w:rPr>
            <w:rFonts w:ascii="Times New Roman" w:hAnsi="Times New Roman" w:cs="Times New Roman"/>
          </w:rPr>
          <w:t xml:space="preserve"> these long-term economic effects</w:t>
        </w:r>
      </w:ins>
      <w:ins w:id="19" w:author="Amir Jina" w:date="2021-11-29T10:54:00Z">
        <w:r w:rsidR="008C7B6C">
          <w:rPr>
            <w:rFonts w:ascii="Times New Roman" w:hAnsi="Times New Roman" w:cs="Times New Roman"/>
          </w:rPr>
          <w:t xml:space="preserve"> exist</w:t>
        </w:r>
      </w:ins>
      <w:ins w:id="20" w:author="Amir Jina" w:date="2021-11-29T10:49:00Z">
        <w:r w:rsidR="008C7B6C">
          <w:rPr>
            <w:rFonts w:ascii="Times New Roman" w:hAnsi="Times New Roman" w:cs="Times New Roman"/>
          </w:rPr>
          <w:t>,</w:t>
        </w:r>
      </w:ins>
      <w:ins w:id="21" w:author="Amir Jina" w:date="2021-11-29T10:47:00Z">
        <w:r w:rsidR="008C7B6C">
          <w:rPr>
            <w:rFonts w:ascii="Times New Roman" w:hAnsi="Times New Roman" w:cs="Times New Roman"/>
          </w:rPr>
          <w:t xml:space="preserve"> research has yet to fully identify </w:t>
        </w:r>
        <w:r w:rsidR="008C7B6C" w:rsidRPr="00C24DFE">
          <w:rPr>
            <w:rFonts w:ascii="Times New Roman" w:hAnsi="Times New Roman" w:cs="Times New Roman"/>
          </w:rPr>
          <w:t>the mechanisms</w:t>
        </w:r>
        <w:r w:rsidR="008C7B6C">
          <w:rPr>
            <w:rFonts w:ascii="Times New Roman" w:hAnsi="Times New Roman" w:cs="Times New Roman"/>
          </w:rPr>
          <w:t xml:space="preserve"> </w:t>
        </w:r>
      </w:ins>
      <w:ins w:id="22" w:author="Amir Jina" w:date="2021-11-29T10:54:00Z">
        <w:r w:rsidR="008C7B6C">
          <w:rPr>
            <w:rFonts w:ascii="Times New Roman" w:hAnsi="Times New Roman" w:cs="Times New Roman"/>
          </w:rPr>
          <w:t>that lead to them</w:t>
        </w:r>
      </w:ins>
      <w:ins w:id="23" w:author="Amir Jina" w:date="2021-11-29T10:47:00Z">
        <w:r w:rsidR="008C7B6C">
          <w:rPr>
            <w:rFonts w:ascii="Times New Roman" w:hAnsi="Times New Roman" w:cs="Times New Roman"/>
          </w:rPr>
          <w:t>.</w:t>
        </w:r>
      </w:ins>
      <w:ins w:id="24" w:author="Amir Jina" w:date="2021-11-29T11:32:00Z">
        <w:r w:rsidR="00B54989">
          <w:rPr>
            <w:rFonts w:ascii="Times New Roman" w:hAnsi="Times New Roman" w:cs="Times New Roman"/>
          </w:rPr>
          <w:t xml:space="preserve"> A major challenge has been the lack of cross-disciplinary engagement between economics and the sciences that </w:t>
        </w:r>
      </w:ins>
      <w:ins w:id="25" w:author="Amir Jina" w:date="2021-11-29T11:34:00Z">
        <w:r w:rsidR="00B54989">
          <w:rPr>
            <w:rFonts w:ascii="Times New Roman" w:hAnsi="Times New Roman" w:cs="Times New Roman"/>
          </w:rPr>
          <w:t>aims to understand and model disasters.</w:t>
        </w:r>
      </w:ins>
      <w:ins w:id="26" w:author="Amir Jina" w:date="2021-11-29T10:55:00Z">
        <w:r w:rsidR="008C7B6C">
          <w:rPr>
            <w:rFonts w:ascii="Times New Roman" w:hAnsi="Times New Roman" w:cs="Times New Roman"/>
          </w:rPr>
          <w:t xml:space="preserve"> </w:t>
        </w:r>
        <w:r w:rsidR="008C7B6C">
          <w:rPr>
            <w:rFonts w:ascii="Times New Roman" w:hAnsi="Times New Roman" w:cs="Times New Roman"/>
          </w:rPr>
          <w:t xml:space="preserve">Economic theory suggests that if disasters cause long-term economic damage and are not just a one-time shock to capital, then they must be affecting investment behavior in the economy. </w:t>
        </w:r>
        <w:r w:rsidR="008C7B6C">
          <w:rPr>
            <w:rFonts w:ascii="Times New Roman" w:hAnsi="Times New Roman" w:cs="Times New Roman"/>
          </w:rPr>
          <w:t xml:space="preserve">This project therefore investigates disaster effects at the firm-level, which is the driver of </w:t>
        </w:r>
      </w:ins>
      <w:ins w:id="27" w:author="Amir Jina" w:date="2021-11-29T10:56:00Z">
        <w:r w:rsidR="008C7B6C">
          <w:rPr>
            <w:rFonts w:ascii="Times New Roman" w:hAnsi="Times New Roman" w:cs="Times New Roman"/>
          </w:rPr>
          <w:t xml:space="preserve">economic growth and investment within a country. Using extensive </w:t>
        </w:r>
      </w:ins>
      <w:ins w:id="28" w:author="Amir Jina" w:date="2021-11-29T10:57:00Z">
        <w:r w:rsidR="008C7B6C">
          <w:rPr>
            <w:rFonts w:ascii="Times New Roman" w:hAnsi="Times New Roman" w:cs="Times New Roman"/>
          </w:rPr>
          <w:t xml:space="preserve">firm-level data from dozens of countries </w:t>
        </w:r>
      </w:ins>
      <w:ins w:id="29" w:author="Amir Jina" w:date="2021-11-29T11:06:00Z">
        <w:r w:rsidR="000D4A00">
          <w:rPr>
            <w:rFonts w:ascii="Times New Roman" w:hAnsi="Times New Roman" w:cs="Times New Roman"/>
          </w:rPr>
          <w:t xml:space="preserve">combined with novel, interdisciplinary data on </w:t>
        </w:r>
      </w:ins>
      <w:ins w:id="30" w:author="Amir Jina" w:date="2021-11-29T11:07:00Z">
        <w:r w:rsidR="000D4A00">
          <w:rPr>
            <w:rFonts w:ascii="Times New Roman" w:hAnsi="Times New Roman" w:cs="Times New Roman"/>
          </w:rPr>
          <w:t xml:space="preserve">disaster </w:t>
        </w:r>
      </w:ins>
      <w:ins w:id="31" w:author="Amir Jina" w:date="2021-11-29T11:06:00Z">
        <w:r w:rsidR="000D4A00">
          <w:rPr>
            <w:rFonts w:ascii="Times New Roman" w:hAnsi="Times New Roman" w:cs="Times New Roman"/>
          </w:rPr>
          <w:t>exposure, we</w:t>
        </w:r>
      </w:ins>
      <w:ins w:id="32" w:author="Amir Jina" w:date="2021-11-29T10:57:00Z">
        <w:r w:rsidR="008C7B6C">
          <w:rPr>
            <w:rFonts w:ascii="Times New Roman" w:hAnsi="Times New Roman" w:cs="Times New Roman"/>
          </w:rPr>
          <w:t xml:space="preserve"> </w:t>
        </w:r>
      </w:ins>
      <w:ins w:id="33" w:author="Amir Jina" w:date="2021-11-29T11:07:00Z">
        <w:r w:rsidR="000D4A00">
          <w:rPr>
            <w:rFonts w:ascii="Times New Roman" w:hAnsi="Times New Roman" w:cs="Times New Roman"/>
          </w:rPr>
          <w:t xml:space="preserve">will examine firm dynamics after a disaster hits. The project will focus on earthquakes and </w:t>
        </w:r>
        <w:r w:rsidR="00D47DFE">
          <w:rPr>
            <w:rFonts w:ascii="Times New Roman" w:hAnsi="Times New Roman" w:cs="Times New Roman"/>
          </w:rPr>
          <w:t xml:space="preserve">hurricanes, which are global in scope and affect roughly </w:t>
        </w:r>
      </w:ins>
      <w:ins w:id="34" w:author="Amir Jina" w:date="2021-11-29T11:08:00Z">
        <w:r w:rsidR="00D47DFE">
          <w:rPr>
            <w:rFonts w:ascii="Times New Roman" w:hAnsi="Times New Roman" w:cs="Times New Roman"/>
          </w:rPr>
          <w:t>half of the countries on Earth. Understanding mechanisms is particularly important as this would guide policy responses to disas</w:t>
        </w:r>
      </w:ins>
      <w:ins w:id="35" w:author="Amir Jina" w:date="2021-11-29T11:09:00Z">
        <w:r w:rsidR="00D47DFE">
          <w:rPr>
            <w:rFonts w:ascii="Times New Roman" w:hAnsi="Times New Roman" w:cs="Times New Roman"/>
          </w:rPr>
          <w:t>ters in order to</w:t>
        </w:r>
      </w:ins>
      <w:ins w:id="36" w:author="Amir Jina" w:date="2021-11-29T10:47:00Z">
        <w:r w:rsidR="008C7B6C">
          <w:rPr>
            <w:rFonts w:ascii="Times New Roman" w:hAnsi="Times New Roman" w:cs="Times New Roman"/>
          </w:rPr>
          <w:t xml:space="preserve"> help society cope with these longer-run effects. This is especially true in lower income countries, where governments are less able to provide general insurance and safety net policies.</w:t>
        </w:r>
      </w:ins>
    </w:p>
    <w:p w14:paraId="2565DE6F" w14:textId="671E1C8E" w:rsidR="00D646AA" w:rsidRPr="00D646AA" w:rsidRDefault="0065374E" w:rsidP="00D47DFE">
      <w:pPr>
        <w:pStyle w:val="CommentText"/>
        <w:ind w:firstLine="720"/>
        <w:rPr>
          <w:ins w:id="37" w:author="Amir Jina" w:date="2021-11-29T09:33:00Z"/>
          <w:rFonts w:ascii="Times New Roman" w:hAnsi="Times New Roman" w:cs="Times New Roman"/>
          <w:sz w:val="24"/>
          <w:szCs w:val="24"/>
        </w:rPr>
        <w:pPrChange w:id="38" w:author="Amir Jina" w:date="2021-11-29T11:09:00Z">
          <w:pPr>
            <w:pStyle w:val="CommentText"/>
          </w:pPr>
        </w:pPrChange>
      </w:pPr>
      <w:ins w:id="39" w:author="Amir Jina" w:date="2021-11-29T08:15:00Z">
        <w:r>
          <w:rPr>
            <w:rFonts w:ascii="Times New Roman" w:hAnsi="Times New Roman" w:cs="Times New Roman"/>
            <w:sz w:val="24"/>
            <w:szCs w:val="24"/>
          </w:rPr>
          <w:t>Historically</w:t>
        </w:r>
        <w:r w:rsidRPr="005C6333">
          <w:rPr>
            <w:rFonts w:ascii="Times New Roman" w:hAnsi="Times New Roman" w:cs="Times New Roman"/>
            <w:sz w:val="24"/>
            <w:szCs w:val="24"/>
          </w:rPr>
          <w:t>, economists have believed that "disasters are good for business”</w:t>
        </w:r>
      </w:ins>
      <w:ins w:id="40" w:author="Amir Jina" w:date="2021-11-29T08:37:00Z">
        <w:r w:rsidR="00CB7349" w:rsidRPr="005C6333">
          <w:rPr>
            <w:rFonts w:ascii="Times New Roman" w:hAnsi="Times New Roman" w:cs="Times New Roman"/>
            <w:sz w:val="24"/>
            <w:szCs w:val="24"/>
          </w:rPr>
          <w:t>. This is due to an</w:t>
        </w:r>
      </w:ins>
      <w:ins w:id="41" w:author="Amir Jina" w:date="2021-11-29T08:15:00Z">
        <w:r w:rsidRPr="005C6333">
          <w:rPr>
            <w:rFonts w:ascii="Times New Roman" w:hAnsi="Times New Roman" w:cs="Times New Roman"/>
            <w:sz w:val="24"/>
            <w:szCs w:val="24"/>
          </w:rPr>
          <w:t xml:space="preserve"> assumption that outdated, destroyed capital would be replaced and</w:t>
        </w:r>
      </w:ins>
      <w:ins w:id="42" w:author="Amir Jina" w:date="2021-11-29T08:18:00Z">
        <w:r w:rsidRPr="005C6333">
          <w:rPr>
            <w:rFonts w:ascii="Times New Roman" w:hAnsi="Times New Roman" w:cs="Times New Roman"/>
            <w:sz w:val="24"/>
            <w:szCs w:val="24"/>
          </w:rPr>
          <w:t xml:space="preserve"> </w:t>
        </w:r>
      </w:ins>
      <w:ins w:id="43" w:author="Amir Jina" w:date="2021-11-29T08:15:00Z">
        <w:r w:rsidRPr="005C6333">
          <w:rPr>
            <w:rFonts w:ascii="Times New Roman" w:hAnsi="Times New Roman" w:cs="Times New Roman"/>
            <w:sz w:val="24"/>
            <w:szCs w:val="24"/>
          </w:rPr>
          <w:t>a building boom would ensue</w:t>
        </w:r>
      </w:ins>
      <w:ins w:id="44" w:author="Amir Jina" w:date="2021-11-29T08:37:00Z">
        <w:r w:rsidR="00CB7349" w:rsidRPr="005C6333">
          <w:rPr>
            <w:rFonts w:ascii="Times New Roman" w:hAnsi="Times New Roman" w:cs="Times New Roman"/>
            <w:sz w:val="24"/>
            <w:szCs w:val="24"/>
          </w:rPr>
          <w:t>, as well as research on human made disasters (e.g., war-time bombings in Davis and Weinstein (2002) and Miguel and Roland (2011))</w:t>
        </w:r>
      </w:ins>
      <w:ins w:id="45" w:author="Amir Jina" w:date="2021-11-29T08:15:00Z">
        <w:r w:rsidRPr="005C6333">
          <w:rPr>
            <w:rFonts w:ascii="Times New Roman" w:hAnsi="Times New Roman" w:cs="Times New Roman"/>
            <w:sz w:val="24"/>
            <w:szCs w:val="24"/>
          </w:rPr>
          <w:t xml:space="preserve">. </w:t>
        </w:r>
      </w:ins>
      <w:r w:rsidR="0048109A" w:rsidRPr="0065374E">
        <w:rPr>
          <w:rFonts w:ascii="Times New Roman" w:hAnsi="Times New Roman" w:cs="Times New Roman"/>
          <w:sz w:val="24"/>
          <w:szCs w:val="24"/>
        </w:rPr>
        <w:t xml:space="preserve"> </w:t>
      </w:r>
      <w:ins w:id="46" w:author="Amir Jina" w:date="2021-11-29T08:17:00Z">
        <w:r>
          <w:rPr>
            <w:rFonts w:ascii="Times New Roman" w:hAnsi="Times New Roman" w:cs="Times New Roman"/>
            <w:sz w:val="24"/>
            <w:szCs w:val="24"/>
          </w:rPr>
          <w:t xml:space="preserve">While </w:t>
        </w:r>
      </w:ins>
      <w:ins w:id="47" w:author="Amir Jina" w:date="2021-11-29T08:14:00Z">
        <w:r w:rsidRPr="005C6333">
          <w:rPr>
            <w:rFonts w:ascii="Times New Roman" w:hAnsi="Times New Roman" w:cs="Times New Roman"/>
            <w:sz w:val="24"/>
            <w:szCs w:val="24"/>
          </w:rPr>
          <w:t xml:space="preserve"> observations and anecdotal evidence suggests recovery is actually slow, the economic literature has only recently begun to demonstrate that the prevailing theory – and the government policies that it informs – does not accurately reflect the reality.</w:t>
        </w:r>
      </w:ins>
      <w:r w:rsidRPr="00D646AA">
        <w:rPr>
          <w:rFonts w:ascii="Times New Roman" w:hAnsi="Times New Roman" w:cs="Times New Roman"/>
          <w:sz w:val="24"/>
          <w:szCs w:val="24"/>
        </w:rPr>
        <w:t xml:space="preserve">  </w:t>
      </w:r>
      <w:r w:rsidR="001559E3" w:rsidRPr="00D646AA">
        <w:rPr>
          <w:rFonts w:ascii="Times New Roman" w:hAnsi="Times New Roman" w:cs="Times New Roman"/>
          <w:sz w:val="24"/>
          <w:szCs w:val="24"/>
        </w:rPr>
        <w:t>While e</w:t>
      </w:r>
      <w:r w:rsidR="0048109A" w:rsidRPr="00D646AA">
        <w:rPr>
          <w:rFonts w:ascii="Times New Roman" w:hAnsi="Times New Roman" w:cs="Times New Roman"/>
          <w:sz w:val="24"/>
          <w:szCs w:val="24"/>
        </w:rPr>
        <w:t xml:space="preserve">arly empirical evidence on natural disasters </w:t>
      </w:r>
      <w:r w:rsidR="001559E3" w:rsidRPr="00D646AA">
        <w:rPr>
          <w:rFonts w:ascii="Times New Roman" w:hAnsi="Times New Roman" w:cs="Times New Roman"/>
          <w:sz w:val="24"/>
          <w:szCs w:val="24"/>
        </w:rPr>
        <w:t xml:space="preserve">also seems </w:t>
      </w:r>
      <w:r w:rsidR="0048109A" w:rsidRPr="00D646AA">
        <w:rPr>
          <w:rFonts w:ascii="Times New Roman" w:hAnsi="Times New Roman" w:cs="Times New Roman"/>
          <w:sz w:val="24"/>
          <w:szCs w:val="24"/>
        </w:rPr>
        <w:t>to confirm the view that “disaster</w:t>
      </w:r>
      <w:r w:rsidR="00D005D5" w:rsidRPr="00D646AA">
        <w:rPr>
          <w:rFonts w:ascii="Times New Roman" w:hAnsi="Times New Roman" w:cs="Times New Roman"/>
          <w:sz w:val="24"/>
          <w:szCs w:val="24"/>
        </w:rPr>
        <w:t>s</w:t>
      </w:r>
      <w:r w:rsidR="0048109A" w:rsidRPr="00D646AA">
        <w:rPr>
          <w:rFonts w:ascii="Times New Roman" w:hAnsi="Times New Roman" w:cs="Times New Roman"/>
          <w:sz w:val="24"/>
          <w:szCs w:val="24"/>
        </w:rPr>
        <w:t xml:space="preserve"> are good for business” (</w:t>
      </w:r>
      <w:r w:rsidR="001272C0" w:rsidRPr="00D646AA">
        <w:rPr>
          <w:rFonts w:ascii="Times New Roman" w:hAnsi="Times New Roman" w:cs="Times New Roman"/>
          <w:sz w:val="24"/>
          <w:szCs w:val="24"/>
        </w:rPr>
        <w:t xml:space="preserve">e.g., </w:t>
      </w:r>
      <w:commentRangeStart w:id="48"/>
      <w:r w:rsidR="0048109A" w:rsidRPr="00D646AA">
        <w:rPr>
          <w:rFonts w:ascii="Times New Roman" w:hAnsi="Times New Roman" w:cs="Times New Roman"/>
          <w:sz w:val="24"/>
          <w:szCs w:val="24"/>
        </w:rPr>
        <w:t>Toya and Skidmore, 2002</w:t>
      </w:r>
      <w:commentRangeEnd w:id="48"/>
      <w:r w:rsidR="000D6E8B" w:rsidRPr="00D646AA">
        <w:rPr>
          <w:rFonts w:ascii="Times New Roman" w:hAnsi="Times New Roman" w:cs="Times New Roman"/>
          <w:sz w:val="24"/>
          <w:szCs w:val="24"/>
        </w:rPr>
        <w:commentReference w:id="48"/>
      </w:r>
      <w:ins w:id="49" w:author="Amir Jina" w:date="2021-11-29T08:57:00Z">
        <w:r w:rsidR="00C722D2" w:rsidRPr="00D646AA">
          <w:rPr>
            <w:rFonts w:ascii="Times New Roman" w:hAnsi="Times New Roman" w:cs="Times New Roman"/>
            <w:sz w:val="24"/>
            <w:szCs w:val="24"/>
          </w:rPr>
          <w:t xml:space="preserve"> </w:t>
        </w:r>
        <w:r w:rsidR="00C722D2" w:rsidRPr="00D646AA">
          <w:rPr>
            <w:rFonts w:ascii="Times New Roman" w:hAnsi="Times New Roman" w:cs="Times New Roman"/>
            <w:sz w:val="24"/>
            <w:szCs w:val="24"/>
          </w:rPr>
          <w:t>; Noy, 2009; Cavallo et al. 2013</w:t>
        </w:r>
      </w:ins>
      <w:r w:rsidR="0048109A" w:rsidRPr="00D646AA">
        <w:rPr>
          <w:rFonts w:ascii="Times New Roman" w:hAnsi="Times New Roman" w:cs="Times New Roman"/>
          <w:sz w:val="24"/>
          <w:szCs w:val="24"/>
        </w:rPr>
        <w:t xml:space="preserve">), these papers suffer from a number of </w:t>
      </w:r>
      <w:r w:rsidR="001272C0" w:rsidRPr="00D646AA">
        <w:rPr>
          <w:rFonts w:ascii="Times New Roman" w:hAnsi="Times New Roman" w:cs="Times New Roman"/>
          <w:sz w:val="24"/>
          <w:szCs w:val="24"/>
        </w:rPr>
        <w:t>limitations that ma</w:t>
      </w:r>
      <w:r w:rsidR="006B02E6" w:rsidRPr="00D646AA">
        <w:rPr>
          <w:rFonts w:ascii="Times New Roman" w:hAnsi="Times New Roman" w:cs="Times New Roman"/>
          <w:sz w:val="24"/>
          <w:szCs w:val="24"/>
        </w:rPr>
        <w:t>k</w:t>
      </w:r>
      <w:r w:rsidR="001272C0" w:rsidRPr="00D646AA">
        <w:rPr>
          <w:rFonts w:ascii="Times New Roman" w:hAnsi="Times New Roman" w:cs="Times New Roman"/>
          <w:sz w:val="24"/>
          <w:szCs w:val="24"/>
        </w:rPr>
        <w:t>e their conclusions questionable. Notably, they used coarse, nationally</w:t>
      </w:r>
      <w:ins w:id="50" w:author="Amir Jina" w:date="2021-11-29T11:10:00Z">
        <w:r w:rsidR="00D47DFE">
          <w:rPr>
            <w:rFonts w:ascii="Times New Roman" w:hAnsi="Times New Roman" w:cs="Times New Roman"/>
            <w:sz w:val="24"/>
            <w:szCs w:val="24"/>
          </w:rPr>
          <w:t>-</w:t>
        </w:r>
      </w:ins>
      <w:del w:id="51" w:author="Amir Jina" w:date="2021-11-29T11:10:00Z">
        <w:r w:rsidR="001272C0" w:rsidRPr="00D646AA" w:rsidDel="00D47DFE">
          <w:rPr>
            <w:rFonts w:ascii="Times New Roman" w:hAnsi="Times New Roman" w:cs="Times New Roman"/>
            <w:sz w:val="24"/>
            <w:szCs w:val="24"/>
          </w:rPr>
          <w:delText xml:space="preserve"> </w:delText>
        </w:r>
      </w:del>
      <w:r w:rsidR="001272C0" w:rsidRPr="00D646AA">
        <w:rPr>
          <w:rFonts w:ascii="Times New Roman" w:hAnsi="Times New Roman" w:cs="Times New Roman"/>
          <w:sz w:val="24"/>
          <w:szCs w:val="24"/>
        </w:rPr>
        <w:t xml:space="preserve">aggregated outcome variables </w:t>
      </w:r>
      <w:r w:rsidR="00C529B4" w:rsidRPr="00D646AA">
        <w:rPr>
          <w:rFonts w:ascii="Times New Roman" w:hAnsi="Times New Roman" w:cs="Times New Roman"/>
          <w:sz w:val="24"/>
          <w:szCs w:val="24"/>
        </w:rPr>
        <w:t>and</w:t>
      </w:r>
      <w:r w:rsidR="001272C0" w:rsidRPr="00D646AA">
        <w:rPr>
          <w:rFonts w:ascii="Times New Roman" w:hAnsi="Times New Roman" w:cs="Times New Roman"/>
          <w:sz w:val="24"/>
          <w:szCs w:val="24"/>
        </w:rPr>
        <w:t xml:space="preserve"> i</w:t>
      </w:r>
      <w:r w:rsidR="007B479D" w:rsidRPr="00D646AA">
        <w:rPr>
          <w:rFonts w:ascii="Times New Roman" w:hAnsi="Times New Roman" w:cs="Times New Roman"/>
          <w:sz w:val="24"/>
          <w:szCs w:val="24"/>
        </w:rPr>
        <w:t>m</w:t>
      </w:r>
      <w:r w:rsidR="001272C0" w:rsidRPr="00D646AA">
        <w:rPr>
          <w:rFonts w:ascii="Times New Roman" w:hAnsi="Times New Roman" w:cs="Times New Roman"/>
          <w:sz w:val="24"/>
          <w:szCs w:val="24"/>
        </w:rPr>
        <w:t>precise measures of hazard exposure</w:t>
      </w:r>
      <w:ins w:id="52" w:author="Amir Jina" w:date="2021-11-29T11:11:00Z">
        <w:r w:rsidR="00D47DFE">
          <w:rPr>
            <w:rFonts w:ascii="Times New Roman" w:hAnsi="Times New Roman" w:cs="Times New Roman"/>
            <w:sz w:val="24"/>
            <w:szCs w:val="24"/>
          </w:rPr>
          <w:t>,</w:t>
        </w:r>
      </w:ins>
      <w:r w:rsidR="00F83EF3" w:rsidRPr="00D646AA">
        <w:rPr>
          <w:rFonts w:ascii="Times New Roman" w:hAnsi="Times New Roman" w:cs="Times New Roman"/>
          <w:sz w:val="24"/>
          <w:szCs w:val="24"/>
        </w:rPr>
        <w:t xml:space="preserve"> and their m</w:t>
      </w:r>
      <w:r w:rsidR="00A93C8B" w:rsidRPr="00D646AA">
        <w:rPr>
          <w:rFonts w:ascii="Times New Roman" w:hAnsi="Times New Roman" w:cs="Times New Roman"/>
          <w:sz w:val="24"/>
          <w:szCs w:val="24"/>
        </w:rPr>
        <w:t>easures of disaster severity</w:t>
      </w:r>
      <w:ins w:id="53" w:author="Amir Jina" w:date="2021-11-29T08:51:00Z">
        <w:r w:rsidR="00C722D2" w:rsidRPr="005C6333">
          <w:rPr>
            <w:rFonts w:ascii="Times New Roman" w:hAnsi="Times New Roman" w:cs="Times New Roman"/>
            <w:sz w:val="24"/>
            <w:szCs w:val="24"/>
          </w:rPr>
          <w:t>—</w:t>
        </w:r>
        <w:r w:rsidR="00C722D2" w:rsidRPr="005C6333">
          <w:rPr>
            <w:rFonts w:ascii="Times New Roman" w:hAnsi="Times New Roman" w:cs="Times New Roman"/>
            <w:sz w:val="24"/>
            <w:szCs w:val="24"/>
          </w:rPr>
          <w:t xml:space="preserve">usually reported </w:t>
        </w:r>
      </w:ins>
      <w:r w:rsidR="00D5278C" w:rsidRPr="00D646AA">
        <w:rPr>
          <w:rFonts w:ascii="Times New Roman" w:hAnsi="Times New Roman" w:cs="Times New Roman"/>
          <w:sz w:val="24"/>
          <w:szCs w:val="24"/>
        </w:rPr>
        <w:t xml:space="preserve">monetary </w:t>
      </w:r>
      <w:ins w:id="54" w:author="Amir Jina" w:date="2021-11-29T08:51:00Z">
        <w:r w:rsidR="00C722D2" w:rsidRPr="005C6333">
          <w:rPr>
            <w:rFonts w:ascii="Times New Roman" w:hAnsi="Times New Roman" w:cs="Times New Roman"/>
            <w:sz w:val="24"/>
            <w:szCs w:val="24"/>
          </w:rPr>
          <w:t>damages</w:t>
        </w:r>
        <w:r w:rsidR="00C722D2" w:rsidRPr="005C6333">
          <w:rPr>
            <w:rFonts w:ascii="Times New Roman" w:hAnsi="Times New Roman" w:cs="Times New Roman"/>
            <w:sz w:val="24"/>
            <w:szCs w:val="24"/>
          </w:rPr>
          <w:t>—</w:t>
        </w:r>
      </w:ins>
      <w:del w:id="55" w:author="Amir Jina" w:date="2021-11-29T08:50:00Z">
        <w:r w:rsidR="00A93C8B" w:rsidRPr="00D646AA" w:rsidDel="00C722D2">
          <w:rPr>
            <w:rFonts w:ascii="Times New Roman" w:hAnsi="Times New Roman" w:cs="Times New Roman"/>
            <w:sz w:val="24"/>
            <w:szCs w:val="24"/>
            <w:rPrChange w:id="56" w:author="Amir Jina" w:date="2021-11-29T09:33:00Z">
              <w:rPr>
                <w:rFonts w:ascii="Times New Roman" w:hAnsi="Times New Roman" w:cs="Times New Roman"/>
              </w:rPr>
            </w:rPrChange>
          </w:rPr>
          <w:delText xml:space="preserve"> </w:delText>
        </w:r>
      </w:del>
      <w:r w:rsidR="00A93C8B" w:rsidRPr="00D646AA">
        <w:rPr>
          <w:rFonts w:ascii="Times New Roman" w:hAnsi="Times New Roman" w:cs="Times New Roman"/>
          <w:sz w:val="24"/>
          <w:szCs w:val="24"/>
          <w:rPrChange w:id="57" w:author="Amir Jina" w:date="2021-11-29T09:33:00Z">
            <w:rPr>
              <w:rFonts w:ascii="Times New Roman" w:hAnsi="Times New Roman" w:cs="Times New Roman"/>
            </w:rPr>
          </w:rPrChange>
        </w:rPr>
        <w:t>w</w:t>
      </w:r>
      <w:r w:rsidR="00C529B4" w:rsidRPr="00D646AA">
        <w:rPr>
          <w:rFonts w:ascii="Times New Roman" w:hAnsi="Times New Roman" w:cs="Times New Roman"/>
          <w:sz w:val="24"/>
          <w:szCs w:val="24"/>
          <w:rPrChange w:id="58" w:author="Amir Jina" w:date="2021-11-29T09:33:00Z">
            <w:rPr>
              <w:rFonts w:ascii="Times New Roman" w:hAnsi="Times New Roman" w:cs="Times New Roman"/>
            </w:rPr>
          </w:rPrChange>
        </w:rPr>
        <w:t>ere</w:t>
      </w:r>
      <w:r w:rsidR="00A93C8B" w:rsidRPr="00D646AA">
        <w:rPr>
          <w:rFonts w:ascii="Times New Roman" w:hAnsi="Times New Roman" w:cs="Times New Roman"/>
          <w:sz w:val="24"/>
          <w:szCs w:val="24"/>
          <w:rPrChange w:id="59" w:author="Amir Jina" w:date="2021-11-29T09:33:00Z">
            <w:rPr>
              <w:rFonts w:ascii="Times New Roman" w:hAnsi="Times New Roman" w:cs="Times New Roman"/>
            </w:rPr>
          </w:rPrChange>
        </w:rPr>
        <w:t xml:space="preserve"> often endogenous. </w:t>
      </w:r>
      <w:ins w:id="60" w:author="Amir Jina" w:date="2021-11-29T08:51:00Z">
        <w:r w:rsidR="00C722D2" w:rsidRPr="00D646AA">
          <w:rPr>
            <w:rFonts w:ascii="Times New Roman" w:hAnsi="Times New Roman" w:cs="Times New Roman"/>
            <w:sz w:val="24"/>
            <w:szCs w:val="24"/>
            <w:rPrChange w:id="61" w:author="Amir Jina" w:date="2021-11-29T09:33:00Z">
              <w:rPr>
                <w:rFonts w:ascii="Times New Roman" w:hAnsi="Times New Roman" w:cs="Times New Roman"/>
              </w:rPr>
            </w:rPrChange>
          </w:rPr>
          <w:t>D</w:t>
        </w:r>
      </w:ins>
      <w:del w:id="62" w:author="Amir Jina" w:date="2021-11-29T08:51:00Z">
        <w:r w:rsidR="00A93C8B" w:rsidRPr="00D646AA" w:rsidDel="00C722D2">
          <w:rPr>
            <w:rFonts w:ascii="Times New Roman" w:hAnsi="Times New Roman" w:cs="Times New Roman"/>
            <w:sz w:val="24"/>
            <w:szCs w:val="24"/>
            <w:rPrChange w:id="63" w:author="Amir Jina" w:date="2021-11-29T09:33:00Z">
              <w:rPr>
                <w:rFonts w:ascii="Times New Roman" w:hAnsi="Times New Roman" w:cs="Times New Roman"/>
              </w:rPr>
            </w:rPrChange>
          </w:rPr>
          <w:delText>For example, d</w:delText>
        </w:r>
      </w:del>
      <w:r w:rsidR="00A93C8B" w:rsidRPr="00D646AA">
        <w:rPr>
          <w:rFonts w:ascii="Times New Roman" w:hAnsi="Times New Roman" w:cs="Times New Roman"/>
          <w:sz w:val="24"/>
          <w:szCs w:val="24"/>
          <w:rPrChange w:id="64" w:author="Amir Jina" w:date="2021-11-29T09:33:00Z">
            <w:rPr>
              <w:rFonts w:ascii="Times New Roman" w:hAnsi="Times New Roman" w:cs="Times New Roman"/>
            </w:rPr>
          </w:rPrChange>
        </w:rPr>
        <w:t>isaster damage</w:t>
      </w:r>
      <w:r w:rsidR="007B479D" w:rsidRPr="00D646AA">
        <w:rPr>
          <w:rFonts w:ascii="Times New Roman" w:hAnsi="Times New Roman" w:cs="Times New Roman"/>
          <w:sz w:val="24"/>
          <w:szCs w:val="24"/>
          <w:rPrChange w:id="65" w:author="Amir Jina" w:date="2021-11-29T09:33:00Z">
            <w:rPr>
              <w:rFonts w:ascii="Times New Roman" w:hAnsi="Times New Roman" w:cs="Times New Roman"/>
            </w:rPr>
          </w:rPrChange>
        </w:rPr>
        <w:t xml:space="preserve"> data are largely</w:t>
      </w:r>
      <w:r w:rsidR="00A93C8B" w:rsidRPr="00D646AA">
        <w:rPr>
          <w:rFonts w:ascii="Times New Roman" w:hAnsi="Times New Roman" w:cs="Times New Roman"/>
          <w:sz w:val="24"/>
          <w:szCs w:val="24"/>
          <w:rPrChange w:id="66" w:author="Amir Jina" w:date="2021-11-29T09:33:00Z">
            <w:rPr>
              <w:rFonts w:ascii="Times New Roman" w:hAnsi="Times New Roman" w:cs="Times New Roman"/>
            </w:rPr>
          </w:rPrChange>
        </w:rPr>
        <w:t xml:space="preserve"> self-reported, and are </w:t>
      </w:r>
      <w:r w:rsidR="00806E5D" w:rsidRPr="00D646AA">
        <w:rPr>
          <w:rFonts w:ascii="Times New Roman" w:hAnsi="Times New Roman" w:cs="Times New Roman"/>
          <w:sz w:val="24"/>
          <w:szCs w:val="24"/>
          <w:rPrChange w:id="67" w:author="Amir Jina" w:date="2021-11-29T09:33:00Z">
            <w:rPr>
              <w:rFonts w:ascii="Times New Roman" w:hAnsi="Times New Roman" w:cs="Times New Roman"/>
            </w:rPr>
          </w:rPrChange>
        </w:rPr>
        <w:t xml:space="preserve">thus </w:t>
      </w:r>
      <w:r w:rsidR="00A93C8B" w:rsidRPr="00D646AA">
        <w:rPr>
          <w:rFonts w:ascii="Times New Roman" w:hAnsi="Times New Roman" w:cs="Times New Roman"/>
          <w:sz w:val="24"/>
          <w:szCs w:val="24"/>
          <w:rPrChange w:id="68" w:author="Amir Jina" w:date="2021-11-29T09:33:00Z">
            <w:rPr>
              <w:rFonts w:ascii="Times New Roman" w:hAnsi="Times New Roman" w:cs="Times New Roman"/>
            </w:rPr>
          </w:rPrChange>
        </w:rPr>
        <w:t xml:space="preserve">both more accurate and more frequently reported in wealthier </w:t>
      </w:r>
      <w:r w:rsidR="00EA7939" w:rsidRPr="00D646AA">
        <w:rPr>
          <w:rFonts w:ascii="Times New Roman" w:hAnsi="Times New Roman" w:cs="Times New Roman"/>
          <w:sz w:val="24"/>
          <w:szCs w:val="24"/>
          <w:rPrChange w:id="69" w:author="Amir Jina" w:date="2021-11-29T09:33:00Z">
            <w:rPr>
              <w:rFonts w:ascii="Times New Roman" w:hAnsi="Times New Roman" w:cs="Times New Roman"/>
            </w:rPr>
          </w:rPrChange>
        </w:rPr>
        <w:t>areas</w:t>
      </w:r>
      <w:r w:rsidR="00A93C8B" w:rsidRPr="00D646AA">
        <w:rPr>
          <w:rFonts w:ascii="Times New Roman" w:hAnsi="Times New Roman" w:cs="Times New Roman"/>
          <w:sz w:val="24"/>
          <w:szCs w:val="24"/>
          <w:rPrChange w:id="70" w:author="Amir Jina" w:date="2021-11-29T09:33:00Z">
            <w:rPr>
              <w:rFonts w:ascii="Times New Roman" w:hAnsi="Times New Roman" w:cs="Times New Roman"/>
            </w:rPr>
          </w:rPrChange>
        </w:rPr>
        <w:t>.</w:t>
      </w:r>
      <w:r w:rsidR="00C529B4" w:rsidRPr="00D646AA">
        <w:rPr>
          <w:rFonts w:ascii="Times New Roman" w:hAnsi="Times New Roman" w:cs="Times New Roman"/>
          <w:sz w:val="24"/>
          <w:szCs w:val="24"/>
          <w:rPrChange w:id="71" w:author="Amir Jina" w:date="2021-11-29T09:33:00Z">
            <w:rPr>
              <w:rFonts w:ascii="Times New Roman" w:hAnsi="Times New Roman" w:cs="Times New Roman"/>
            </w:rPr>
          </w:rPrChange>
        </w:rPr>
        <w:t xml:space="preserve"> The resulting correlation between wealth and disasters </w:t>
      </w:r>
      <w:r w:rsidR="00EA7939" w:rsidRPr="00D646AA">
        <w:rPr>
          <w:rFonts w:ascii="Times New Roman" w:hAnsi="Times New Roman" w:cs="Times New Roman"/>
          <w:sz w:val="24"/>
          <w:szCs w:val="24"/>
          <w:rPrChange w:id="72" w:author="Amir Jina" w:date="2021-11-29T09:33:00Z">
            <w:rPr>
              <w:rFonts w:ascii="Times New Roman" w:hAnsi="Times New Roman" w:cs="Times New Roman"/>
            </w:rPr>
          </w:rPrChange>
        </w:rPr>
        <w:t xml:space="preserve">has </w:t>
      </w:r>
      <w:r w:rsidR="00C529B4" w:rsidRPr="00D646AA">
        <w:rPr>
          <w:rFonts w:ascii="Times New Roman" w:hAnsi="Times New Roman" w:cs="Times New Roman"/>
          <w:sz w:val="24"/>
          <w:szCs w:val="24"/>
          <w:rPrChange w:id="73" w:author="Amir Jina" w:date="2021-11-29T09:33:00Z">
            <w:rPr>
              <w:rFonts w:ascii="Times New Roman" w:hAnsi="Times New Roman" w:cs="Times New Roman"/>
            </w:rPr>
          </w:rPrChange>
        </w:rPr>
        <w:t>often</w:t>
      </w:r>
      <w:r w:rsidR="00EA7939" w:rsidRPr="00D646AA">
        <w:rPr>
          <w:rFonts w:ascii="Times New Roman" w:hAnsi="Times New Roman" w:cs="Times New Roman"/>
          <w:sz w:val="24"/>
          <w:szCs w:val="24"/>
          <w:rPrChange w:id="74" w:author="Amir Jina" w:date="2021-11-29T09:33:00Z">
            <w:rPr>
              <w:rFonts w:ascii="Times New Roman" w:hAnsi="Times New Roman" w:cs="Times New Roman"/>
            </w:rPr>
          </w:rPrChange>
        </w:rPr>
        <w:t xml:space="preserve"> been</w:t>
      </w:r>
      <w:r w:rsidR="00C529B4" w:rsidRPr="00D646AA">
        <w:rPr>
          <w:rFonts w:ascii="Times New Roman" w:hAnsi="Times New Roman" w:cs="Times New Roman"/>
          <w:sz w:val="24"/>
          <w:szCs w:val="24"/>
          <w:rPrChange w:id="75" w:author="Amir Jina" w:date="2021-11-29T09:33:00Z">
            <w:rPr>
              <w:rFonts w:ascii="Times New Roman" w:hAnsi="Times New Roman" w:cs="Times New Roman"/>
            </w:rPr>
          </w:rPrChange>
        </w:rPr>
        <w:t xml:space="preserve"> misinterpreted as causal. Additionally</w:t>
      </w:r>
      <w:r w:rsidR="00A93C8B" w:rsidRPr="00D646AA">
        <w:rPr>
          <w:rFonts w:ascii="Times New Roman" w:hAnsi="Times New Roman" w:cs="Times New Roman"/>
          <w:sz w:val="24"/>
          <w:szCs w:val="24"/>
          <w:rPrChange w:id="76" w:author="Amir Jina" w:date="2021-11-29T09:33:00Z">
            <w:rPr>
              <w:rFonts w:ascii="Times New Roman" w:hAnsi="Times New Roman" w:cs="Times New Roman"/>
            </w:rPr>
          </w:rPrChange>
        </w:rPr>
        <w:t xml:space="preserve">, disasters of different types were grouped together and </w:t>
      </w:r>
      <w:ins w:id="77" w:author="Amir Jina" w:date="2021-11-29T08:52:00Z">
        <w:r w:rsidR="00C722D2" w:rsidRPr="00D646AA">
          <w:rPr>
            <w:rFonts w:ascii="Times New Roman" w:hAnsi="Times New Roman" w:cs="Times New Roman"/>
            <w:sz w:val="24"/>
            <w:szCs w:val="24"/>
            <w:rPrChange w:id="78" w:author="Amir Jina" w:date="2021-11-29T09:33:00Z">
              <w:rPr>
                <w:rFonts w:ascii="Times New Roman" w:hAnsi="Times New Roman" w:cs="Times New Roman"/>
              </w:rPr>
            </w:rPrChange>
          </w:rPr>
          <w:t>physical disaster</w:t>
        </w:r>
      </w:ins>
      <w:commentRangeStart w:id="79"/>
      <w:commentRangeStart w:id="80"/>
      <w:del w:id="81" w:author="Amir Jina" w:date="2021-11-29T08:52:00Z">
        <w:r w:rsidR="00A93C8B" w:rsidRPr="00D646AA" w:rsidDel="00C722D2">
          <w:rPr>
            <w:rFonts w:ascii="Times New Roman" w:hAnsi="Times New Roman" w:cs="Times New Roman"/>
            <w:sz w:val="24"/>
            <w:szCs w:val="24"/>
            <w:rPrChange w:id="82" w:author="Amir Jina" w:date="2021-11-29T09:33:00Z">
              <w:rPr>
                <w:rFonts w:ascii="Times New Roman" w:hAnsi="Times New Roman" w:cs="Times New Roman"/>
              </w:rPr>
            </w:rPrChange>
          </w:rPr>
          <w:delText>disaster</w:delText>
        </w:r>
      </w:del>
      <w:r w:rsidR="00A93C8B" w:rsidRPr="00D646AA">
        <w:rPr>
          <w:rFonts w:ascii="Times New Roman" w:hAnsi="Times New Roman" w:cs="Times New Roman"/>
          <w:sz w:val="24"/>
          <w:szCs w:val="24"/>
          <w:rPrChange w:id="83" w:author="Amir Jina" w:date="2021-11-29T09:33:00Z">
            <w:rPr>
              <w:rFonts w:ascii="Times New Roman" w:hAnsi="Times New Roman" w:cs="Times New Roman"/>
            </w:rPr>
          </w:rPrChange>
        </w:rPr>
        <w:t xml:space="preserve"> intensity</w:t>
      </w:r>
      <w:ins w:id="84" w:author="Amir Jina" w:date="2021-11-29T09:00:00Z">
        <w:r w:rsidR="00D5278C" w:rsidRPr="005C6333">
          <w:rPr>
            <w:rFonts w:ascii="Times New Roman" w:hAnsi="Times New Roman" w:cs="Times New Roman"/>
            <w:sz w:val="24"/>
            <w:szCs w:val="24"/>
          </w:rPr>
          <w:t>—</w:t>
        </w:r>
        <w:r w:rsidR="00D5278C" w:rsidRPr="005C6333">
          <w:rPr>
            <w:rFonts w:ascii="Times New Roman" w:hAnsi="Times New Roman" w:cs="Times New Roman"/>
            <w:sz w:val="24"/>
            <w:szCs w:val="24"/>
          </w:rPr>
          <w:t>e.g.,</w:t>
        </w:r>
      </w:ins>
      <w:ins w:id="85" w:author="Amir Jina" w:date="2021-11-29T09:01:00Z">
        <w:r w:rsidR="00D5278C" w:rsidRPr="005C6333">
          <w:rPr>
            <w:rFonts w:ascii="Times New Roman" w:hAnsi="Times New Roman" w:cs="Times New Roman"/>
            <w:sz w:val="24"/>
            <w:szCs w:val="24"/>
          </w:rPr>
          <w:t xml:space="preserve"> windspeed or ground-shaking</w:t>
        </w:r>
        <w:r w:rsidR="00D5278C" w:rsidRPr="005C6333">
          <w:rPr>
            <w:rFonts w:ascii="Times New Roman" w:hAnsi="Times New Roman" w:cs="Times New Roman"/>
            <w:sz w:val="24"/>
            <w:szCs w:val="24"/>
          </w:rPr>
          <w:t>—</w:t>
        </w:r>
      </w:ins>
      <w:del w:id="86" w:author="Amir Jina" w:date="2021-11-29T09:01:00Z">
        <w:r w:rsidR="00A93C8B" w:rsidRPr="00D646AA" w:rsidDel="00D5278C">
          <w:rPr>
            <w:rFonts w:ascii="Times New Roman" w:hAnsi="Times New Roman" w:cs="Times New Roman"/>
            <w:sz w:val="24"/>
            <w:szCs w:val="24"/>
            <w:rPrChange w:id="87" w:author="Amir Jina" w:date="2021-11-29T09:33:00Z">
              <w:rPr>
                <w:rFonts w:ascii="Times New Roman" w:hAnsi="Times New Roman" w:cs="Times New Roman"/>
              </w:rPr>
            </w:rPrChange>
          </w:rPr>
          <w:delText xml:space="preserve"> </w:delText>
        </w:r>
      </w:del>
      <w:r w:rsidR="00A93C8B" w:rsidRPr="00D646AA">
        <w:rPr>
          <w:rFonts w:ascii="Times New Roman" w:hAnsi="Times New Roman" w:cs="Times New Roman"/>
          <w:sz w:val="24"/>
          <w:szCs w:val="24"/>
          <w:rPrChange w:id="88" w:author="Amir Jina" w:date="2021-11-29T09:33:00Z">
            <w:rPr>
              <w:rFonts w:ascii="Times New Roman" w:hAnsi="Times New Roman" w:cs="Times New Roman"/>
            </w:rPr>
          </w:rPrChange>
        </w:rPr>
        <w:t>was ignored</w:t>
      </w:r>
      <w:commentRangeEnd w:id="79"/>
      <w:r w:rsidR="0050056B" w:rsidRPr="005C6333">
        <w:rPr>
          <w:rFonts w:ascii="Times New Roman" w:hAnsi="Times New Roman" w:cs="Times New Roman"/>
          <w:sz w:val="24"/>
          <w:szCs w:val="24"/>
        </w:rPr>
        <w:commentReference w:id="79"/>
      </w:r>
      <w:commentRangeEnd w:id="80"/>
      <w:r w:rsidR="00D5278C" w:rsidRPr="005C6333">
        <w:rPr>
          <w:rFonts w:ascii="Times New Roman" w:hAnsi="Times New Roman" w:cs="Times New Roman"/>
          <w:sz w:val="24"/>
          <w:szCs w:val="24"/>
        </w:rPr>
        <w:commentReference w:id="80"/>
      </w:r>
      <w:r w:rsidR="00A93C8B" w:rsidRPr="00D646AA">
        <w:rPr>
          <w:rFonts w:ascii="Times New Roman" w:hAnsi="Times New Roman" w:cs="Times New Roman"/>
          <w:sz w:val="24"/>
          <w:szCs w:val="24"/>
        </w:rPr>
        <w:t>.</w:t>
      </w:r>
      <w:r w:rsidR="001272C0" w:rsidRPr="00D646AA">
        <w:rPr>
          <w:rFonts w:ascii="Times New Roman" w:hAnsi="Times New Roman" w:cs="Times New Roman"/>
          <w:sz w:val="24"/>
          <w:szCs w:val="24"/>
        </w:rPr>
        <w:t xml:space="preserve"> </w:t>
      </w:r>
    </w:p>
    <w:p w14:paraId="2D88AC6F" w14:textId="3AC83585" w:rsidR="00A93C8B" w:rsidRDefault="005D0193" w:rsidP="00A93C8B">
      <w:pPr>
        <w:ind w:firstLine="720"/>
        <w:rPr>
          <w:rFonts w:ascii="Times New Roman" w:hAnsi="Times New Roman" w:cs="Times New Roman"/>
        </w:rPr>
      </w:pPr>
      <w:r>
        <w:rPr>
          <w:rFonts w:ascii="Times New Roman" w:hAnsi="Times New Roman" w:cs="Times New Roman"/>
        </w:rPr>
        <w:t xml:space="preserve">In </w:t>
      </w:r>
      <w:r w:rsidR="00DB7AF8">
        <w:rPr>
          <w:rFonts w:ascii="Times New Roman" w:hAnsi="Times New Roman" w:cs="Times New Roman"/>
        </w:rPr>
        <w:t>contrast, ground-breaking work by this PI</w:t>
      </w:r>
      <w:ins w:id="89" w:author="Amir Jina" w:date="2021-11-29T09:05:00Z">
        <w:r w:rsidR="00D5278C">
          <w:rPr>
            <w:rFonts w:ascii="Times New Roman" w:hAnsi="Times New Roman" w:cs="Times New Roman"/>
          </w:rPr>
          <w:t xml:space="preserve"> used</w:t>
        </w:r>
      </w:ins>
      <w:ins w:id="90" w:author="Amir Jina" w:date="2021-11-29T09:08:00Z">
        <w:r w:rsidR="00D5278C">
          <w:rPr>
            <w:rFonts w:ascii="Times New Roman" w:hAnsi="Times New Roman" w:cs="Times New Roman"/>
          </w:rPr>
          <w:t xml:space="preserve"> physics and earth science methods to </w:t>
        </w:r>
      </w:ins>
      <w:del w:id="91" w:author="Amir Jina" w:date="2021-11-29T09:05:00Z">
        <w:r w:rsidR="00A93C8B" w:rsidDel="00D5278C">
          <w:rPr>
            <w:rFonts w:ascii="Times New Roman" w:hAnsi="Times New Roman" w:cs="Times New Roman"/>
          </w:rPr>
          <w:delText>, wh</w:delText>
        </w:r>
      </w:del>
      <w:del w:id="92" w:author="Amir Jina" w:date="2021-11-29T09:08:00Z">
        <w:r w:rsidR="00A93C8B" w:rsidDel="00D5278C">
          <w:rPr>
            <w:rFonts w:ascii="Times New Roman" w:hAnsi="Times New Roman" w:cs="Times New Roman"/>
          </w:rPr>
          <w:delText xml:space="preserve">ich </w:delText>
        </w:r>
        <w:commentRangeStart w:id="93"/>
        <w:commentRangeStart w:id="94"/>
        <w:r w:rsidR="00A93C8B" w:rsidDel="00D5278C">
          <w:rPr>
            <w:rFonts w:ascii="Times New Roman" w:hAnsi="Times New Roman" w:cs="Times New Roman"/>
          </w:rPr>
          <w:delText xml:space="preserve">constructed a physics-based </w:delText>
        </w:r>
      </w:del>
      <w:r w:rsidR="00A93C8B">
        <w:rPr>
          <w:rFonts w:ascii="Times New Roman" w:hAnsi="Times New Roman" w:cs="Times New Roman"/>
        </w:rPr>
        <w:t>reconstruct</w:t>
      </w:r>
      <w:del w:id="95" w:author="Amir Jina" w:date="2021-11-29T09:09:00Z">
        <w:r w:rsidR="00A93C8B" w:rsidDel="00D5278C">
          <w:rPr>
            <w:rFonts w:ascii="Times New Roman" w:hAnsi="Times New Roman" w:cs="Times New Roman"/>
          </w:rPr>
          <w:delText>i</w:delText>
        </w:r>
      </w:del>
      <w:del w:id="96" w:author="Amir Jina" w:date="2021-11-29T09:08:00Z">
        <w:r w:rsidR="00A93C8B" w:rsidDel="00D5278C">
          <w:rPr>
            <w:rFonts w:ascii="Times New Roman" w:hAnsi="Times New Roman" w:cs="Times New Roman"/>
          </w:rPr>
          <w:delText>on</w:delText>
        </w:r>
      </w:del>
      <w:del w:id="97" w:author="Amir Jina" w:date="2021-11-29T09:09:00Z">
        <w:r w:rsidR="00A93C8B" w:rsidDel="00D5278C">
          <w:rPr>
            <w:rFonts w:ascii="Times New Roman" w:hAnsi="Times New Roman" w:cs="Times New Roman"/>
          </w:rPr>
          <w:delText xml:space="preserve"> of</w:delText>
        </w:r>
      </w:del>
      <w:r w:rsidR="00A93C8B">
        <w:rPr>
          <w:rFonts w:ascii="Times New Roman" w:hAnsi="Times New Roman" w:cs="Times New Roman"/>
        </w:rPr>
        <w:t xml:space="preserve"> </w:t>
      </w:r>
      <w:r w:rsidR="003A23DA">
        <w:rPr>
          <w:rFonts w:ascii="Times New Roman" w:hAnsi="Times New Roman" w:cs="Times New Roman"/>
        </w:rPr>
        <w:t xml:space="preserve">every </w:t>
      </w:r>
      <w:r w:rsidR="00A93C8B">
        <w:rPr>
          <w:rFonts w:ascii="Times New Roman" w:hAnsi="Times New Roman" w:cs="Times New Roman"/>
        </w:rPr>
        <w:t xml:space="preserve">tropical cyclone </w:t>
      </w:r>
      <w:commentRangeEnd w:id="93"/>
      <w:r w:rsidR="00224660">
        <w:rPr>
          <w:rStyle w:val="CommentReference"/>
        </w:rPr>
        <w:commentReference w:id="93"/>
      </w:r>
      <w:commentRangeEnd w:id="94"/>
      <w:r w:rsidR="00D646AA">
        <w:rPr>
          <w:rStyle w:val="CommentReference"/>
        </w:rPr>
        <w:commentReference w:id="94"/>
      </w:r>
      <w:r w:rsidR="00A93C8B">
        <w:rPr>
          <w:rFonts w:ascii="Times New Roman" w:hAnsi="Times New Roman" w:cs="Times New Roman"/>
        </w:rPr>
        <w:t>(i.e., hurricane</w:t>
      </w:r>
      <w:del w:id="98" w:author="Amir Jina" w:date="2021-11-29T09:09:00Z">
        <w:r w:rsidR="00A93C8B" w:rsidDel="00D5278C">
          <w:rPr>
            <w:rFonts w:ascii="Times New Roman" w:hAnsi="Times New Roman" w:cs="Times New Roman"/>
          </w:rPr>
          <w:delText>s</w:delText>
        </w:r>
      </w:del>
      <w:r w:rsidR="00A93C8B">
        <w:rPr>
          <w:rFonts w:ascii="Times New Roman" w:hAnsi="Times New Roman" w:cs="Times New Roman"/>
        </w:rPr>
        <w:t xml:space="preserve"> </w:t>
      </w:r>
      <w:ins w:id="99" w:author="Amir Jina" w:date="2021-11-29T09:09:00Z">
        <w:r w:rsidR="00D5278C">
          <w:rPr>
            <w:rFonts w:ascii="Times New Roman" w:hAnsi="Times New Roman" w:cs="Times New Roman"/>
          </w:rPr>
          <w:t>or</w:t>
        </w:r>
      </w:ins>
      <w:del w:id="100" w:author="Amir Jina" w:date="2021-11-29T09:09:00Z">
        <w:r w:rsidR="00A93C8B" w:rsidDel="00D5278C">
          <w:rPr>
            <w:rFonts w:ascii="Times New Roman" w:hAnsi="Times New Roman" w:cs="Times New Roman"/>
          </w:rPr>
          <w:delText>and</w:delText>
        </w:r>
      </w:del>
      <w:r w:rsidR="00A93C8B">
        <w:rPr>
          <w:rFonts w:ascii="Times New Roman" w:hAnsi="Times New Roman" w:cs="Times New Roman"/>
        </w:rPr>
        <w:t xml:space="preserve"> typhoon</w:t>
      </w:r>
      <w:del w:id="101" w:author="Amir Jina" w:date="2021-11-29T09:09:00Z">
        <w:r w:rsidR="00A93C8B" w:rsidDel="00D5278C">
          <w:rPr>
            <w:rFonts w:ascii="Times New Roman" w:hAnsi="Times New Roman" w:cs="Times New Roman"/>
          </w:rPr>
          <w:delText>s</w:delText>
        </w:r>
      </w:del>
      <w:r w:rsidR="00A93C8B">
        <w:rPr>
          <w:rFonts w:ascii="Times New Roman" w:hAnsi="Times New Roman" w:cs="Times New Roman"/>
        </w:rPr>
        <w:t xml:space="preserve">) </w:t>
      </w:r>
      <w:r w:rsidR="00B44408">
        <w:rPr>
          <w:rFonts w:ascii="Times New Roman" w:hAnsi="Times New Roman" w:cs="Times New Roman"/>
        </w:rPr>
        <w:t xml:space="preserve">that occurred since </w:t>
      </w:r>
      <w:r w:rsidR="00A93C8B">
        <w:rPr>
          <w:rFonts w:ascii="Times New Roman" w:hAnsi="Times New Roman" w:cs="Times New Roman"/>
        </w:rPr>
        <w:t>1950</w:t>
      </w:r>
      <w:ins w:id="102" w:author="Amir Jina" w:date="2021-11-29T09:09:00Z">
        <w:r w:rsidR="00D5278C">
          <w:rPr>
            <w:rFonts w:ascii="Times New Roman" w:hAnsi="Times New Roman" w:cs="Times New Roman"/>
          </w:rPr>
          <w:t>.</w:t>
        </w:r>
      </w:ins>
      <w:ins w:id="103" w:author="Amir Jina" w:date="2021-11-29T09:14:00Z">
        <w:r w:rsidR="005C6333">
          <w:rPr>
            <w:rFonts w:ascii="Times New Roman" w:hAnsi="Times New Roman" w:cs="Times New Roman"/>
          </w:rPr>
          <w:t xml:space="preserve"> </w:t>
        </w:r>
      </w:ins>
      <w:ins w:id="104" w:author="Amir Jina" w:date="2021-11-29T09:21:00Z">
        <w:r w:rsidR="0084077B">
          <w:rPr>
            <w:rFonts w:ascii="Times New Roman" w:hAnsi="Times New Roman" w:cs="Times New Roman"/>
          </w:rPr>
          <w:t>Climate scientists typically care about the tropical cyclone itself, and many measure</w:t>
        </w:r>
      </w:ins>
      <w:ins w:id="105" w:author="Amir Jina" w:date="2021-11-29T09:22:00Z">
        <w:r w:rsidR="0084077B">
          <w:rPr>
            <w:rFonts w:ascii="Times New Roman" w:hAnsi="Times New Roman" w:cs="Times New Roman"/>
          </w:rPr>
          <w:t>s</w:t>
        </w:r>
      </w:ins>
      <w:ins w:id="106" w:author="Amir Jina" w:date="2021-11-29T09:21:00Z">
        <w:r w:rsidR="0084077B">
          <w:rPr>
            <w:rFonts w:ascii="Times New Roman" w:hAnsi="Times New Roman" w:cs="Times New Roman"/>
          </w:rPr>
          <w:t xml:space="preserve"> of intensity aim to </w:t>
        </w:r>
      </w:ins>
      <w:ins w:id="107" w:author="Amir Jina" w:date="2021-11-29T09:22:00Z">
        <w:r w:rsidR="0084077B">
          <w:rPr>
            <w:rFonts w:ascii="Times New Roman" w:hAnsi="Times New Roman" w:cs="Times New Roman"/>
          </w:rPr>
          <w:t>summarize</w:t>
        </w:r>
      </w:ins>
      <w:ins w:id="108" w:author="Amir Jina" w:date="2021-11-29T09:21:00Z">
        <w:r w:rsidR="0084077B">
          <w:rPr>
            <w:rFonts w:ascii="Times New Roman" w:hAnsi="Times New Roman" w:cs="Times New Roman"/>
          </w:rPr>
          <w:t xml:space="preserve"> the entire cyclone. However,</w:t>
        </w:r>
      </w:ins>
      <w:ins w:id="109" w:author="Amir Jina" w:date="2021-11-29T09:23:00Z">
        <w:r w:rsidR="0084077B">
          <w:rPr>
            <w:rFonts w:ascii="Times New Roman" w:hAnsi="Times New Roman" w:cs="Times New Roman"/>
          </w:rPr>
          <w:t xml:space="preserve"> it is not</w:t>
        </w:r>
      </w:ins>
      <w:ins w:id="110" w:author="Amir Jina" w:date="2021-11-29T09:22:00Z">
        <w:r w:rsidR="0084077B">
          <w:rPr>
            <w:rFonts w:ascii="Times New Roman" w:hAnsi="Times New Roman" w:cs="Times New Roman"/>
          </w:rPr>
          <w:t xml:space="preserve"> total intensity </w:t>
        </w:r>
      </w:ins>
      <w:ins w:id="111" w:author="Amir Jina" w:date="2021-11-29T09:23:00Z">
        <w:r w:rsidR="0084077B">
          <w:rPr>
            <w:rFonts w:ascii="Times New Roman" w:hAnsi="Times New Roman" w:cs="Times New Roman"/>
          </w:rPr>
          <w:t>that</w:t>
        </w:r>
      </w:ins>
      <w:ins w:id="112" w:author="Amir Jina" w:date="2021-11-29T09:22:00Z">
        <w:r w:rsidR="0084077B">
          <w:rPr>
            <w:rFonts w:ascii="Times New Roman" w:hAnsi="Times New Roman" w:cs="Times New Roman"/>
          </w:rPr>
          <w:t xml:space="preserve"> matter</w:t>
        </w:r>
      </w:ins>
      <w:ins w:id="113" w:author="Amir Jina" w:date="2021-11-29T09:23:00Z">
        <w:r w:rsidR="0084077B">
          <w:rPr>
            <w:rFonts w:ascii="Times New Roman" w:hAnsi="Times New Roman" w:cs="Times New Roman"/>
          </w:rPr>
          <w:t>s</w:t>
        </w:r>
      </w:ins>
      <w:ins w:id="114" w:author="Amir Jina" w:date="2021-11-29T09:22:00Z">
        <w:r w:rsidR="0084077B">
          <w:rPr>
            <w:rFonts w:ascii="Times New Roman" w:hAnsi="Times New Roman" w:cs="Times New Roman"/>
          </w:rPr>
          <w:t xml:space="preserve"> </w:t>
        </w:r>
      </w:ins>
      <w:ins w:id="115" w:author="Amir Jina" w:date="2021-11-29T09:25:00Z">
        <w:r w:rsidR="0084077B">
          <w:rPr>
            <w:rFonts w:ascii="Times New Roman" w:hAnsi="Times New Roman" w:cs="Times New Roman"/>
          </w:rPr>
          <w:t>for</w:t>
        </w:r>
      </w:ins>
      <w:ins w:id="116" w:author="Amir Jina" w:date="2021-11-29T09:22:00Z">
        <w:r w:rsidR="0084077B">
          <w:rPr>
            <w:rFonts w:ascii="Times New Roman" w:hAnsi="Times New Roman" w:cs="Times New Roman"/>
          </w:rPr>
          <w:t xml:space="preserve"> people affected or the economy,</w:t>
        </w:r>
      </w:ins>
      <w:ins w:id="117" w:author="Amir Jina" w:date="2021-11-29T09:23:00Z">
        <w:r w:rsidR="0084077B">
          <w:rPr>
            <w:rFonts w:ascii="Times New Roman" w:hAnsi="Times New Roman" w:cs="Times New Roman"/>
          </w:rPr>
          <w:t xml:space="preserve"> but rather the local intensity experienced by those people or economic a</w:t>
        </w:r>
      </w:ins>
      <w:ins w:id="118" w:author="Amir Jina" w:date="2021-11-29T09:24:00Z">
        <w:r w:rsidR="0084077B">
          <w:rPr>
            <w:rFonts w:ascii="Times New Roman" w:hAnsi="Times New Roman" w:cs="Times New Roman"/>
          </w:rPr>
          <w:t>ssets. For example, a hurricane that passes over farmland will have very different economic effects than a hurricane of identical intensity that passes over a major metropol</w:t>
        </w:r>
      </w:ins>
      <w:ins w:id="119" w:author="Amir Jina" w:date="2021-11-29T09:25:00Z">
        <w:r w:rsidR="0084077B">
          <w:rPr>
            <w:rFonts w:ascii="Times New Roman" w:hAnsi="Times New Roman" w:cs="Times New Roman"/>
          </w:rPr>
          <w:t>is.</w:t>
        </w:r>
      </w:ins>
      <w:ins w:id="120" w:author="Amir Jina" w:date="2021-11-29T09:24:00Z">
        <w:r w:rsidR="0084077B">
          <w:rPr>
            <w:rFonts w:ascii="Times New Roman" w:hAnsi="Times New Roman" w:cs="Times New Roman"/>
          </w:rPr>
          <w:t xml:space="preserve"> </w:t>
        </w:r>
      </w:ins>
      <w:ins w:id="121" w:author="Amir Jina" w:date="2021-11-29T09:28:00Z">
        <w:r w:rsidR="0084077B">
          <w:rPr>
            <w:rFonts w:ascii="Times New Roman" w:hAnsi="Times New Roman" w:cs="Times New Roman"/>
          </w:rPr>
          <w:t>Our insight was instead to use physics to reconstruct the windspeed and power dissipation</w:t>
        </w:r>
      </w:ins>
      <w:ins w:id="122" w:author="Amir Jina" w:date="2021-11-29T09:29:00Z">
        <w:r w:rsidR="0084077B">
          <w:rPr>
            <w:rFonts w:ascii="Times New Roman" w:hAnsi="Times New Roman" w:cs="Times New Roman"/>
          </w:rPr>
          <w:t xml:space="preserve"> of each cyclone and measure intensity in terms of people and assets exposed. This research</w:t>
        </w:r>
      </w:ins>
      <w:del w:id="123" w:author="Amir Jina" w:date="2021-11-29T09:09:00Z">
        <w:r w:rsidR="00A93C8B" w:rsidDel="00D5278C">
          <w:rPr>
            <w:rFonts w:ascii="Times New Roman" w:hAnsi="Times New Roman" w:cs="Times New Roman"/>
          </w:rPr>
          <w:delText>,</w:delText>
        </w:r>
      </w:del>
      <w:r w:rsidR="00A93C8B">
        <w:rPr>
          <w:rFonts w:ascii="Times New Roman" w:hAnsi="Times New Roman" w:cs="Times New Roman"/>
        </w:rPr>
        <w:t xml:space="preserve"> showed that (when measured correctly) disasters </w:t>
      </w:r>
      <w:r w:rsidR="00B44408">
        <w:rPr>
          <w:rFonts w:ascii="Times New Roman" w:hAnsi="Times New Roman" w:cs="Times New Roman"/>
        </w:rPr>
        <w:t xml:space="preserve">actually </w:t>
      </w:r>
      <w:r w:rsidR="00A93C8B">
        <w:rPr>
          <w:rFonts w:ascii="Times New Roman" w:hAnsi="Times New Roman" w:cs="Times New Roman"/>
        </w:rPr>
        <w:t>suppressed economic growth for decades</w:t>
      </w:r>
      <w:r w:rsidR="007334C3" w:rsidRPr="007334C3">
        <w:rPr>
          <w:rFonts w:ascii="Times New Roman" w:hAnsi="Times New Roman" w:cs="Times New Roman"/>
        </w:rPr>
        <w:t xml:space="preserve"> </w:t>
      </w:r>
      <w:r w:rsidR="00B44408">
        <w:rPr>
          <w:rFonts w:ascii="Times New Roman" w:hAnsi="Times New Roman" w:cs="Times New Roman"/>
        </w:rPr>
        <w:t>(</w:t>
      </w:r>
      <w:r w:rsidR="007334C3">
        <w:rPr>
          <w:rFonts w:ascii="Times New Roman" w:hAnsi="Times New Roman" w:cs="Times New Roman"/>
        </w:rPr>
        <w:t>Hsiang and Jina</w:t>
      </w:r>
      <w:r w:rsidR="00B44408">
        <w:rPr>
          <w:rFonts w:ascii="Times New Roman" w:hAnsi="Times New Roman" w:cs="Times New Roman"/>
        </w:rPr>
        <w:t xml:space="preserve">, </w:t>
      </w:r>
      <w:r w:rsidR="007334C3">
        <w:rPr>
          <w:rFonts w:ascii="Times New Roman" w:hAnsi="Times New Roman" w:cs="Times New Roman"/>
        </w:rPr>
        <w:t>2014)</w:t>
      </w:r>
      <w:r w:rsidR="00A93C8B">
        <w:rPr>
          <w:rFonts w:ascii="Times New Roman" w:hAnsi="Times New Roman" w:cs="Times New Roman"/>
        </w:rPr>
        <w:t>.</w:t>
      </w:r>
      <w:r w:rsidR="00844A5C">
        <w:rPr>
          <w:rFonts w:ascii="Times New Roman" w:hAnsi="Times New Roman" w:cs="Times New Roman"/>
        </w:rPr>
        <w:t xml:space="preserve"> N</w:t>
      </w:r>
      <w:r w:rsidR="007B479D">
        <w:rPr>
          <w:rFonts w:ascii="Times New Roman" w:hAnsi="Times New Roman" w:cs="Times New Roman"/>
        </w:rPr>
        <w:t xml:space="preserve">egative </w:t>
      </w:r>
      <w:r w:rsidR="00A93C8B" w:rsidRPr="00C24DFE">
        <w:rPr>
          <w:rFonts w:ascii="Times New Roman" w:hAnsi="Times New Roman" w:cs="Times New Roman"/>
        </w:rPr>
        <w:t xml:space="preserve">disaster effects have </w:t>
      </w:r>
      <w:r w:rsidR="00844A5C">
        <w:rPr>
          <w:rFonts w:ascii="Times New Roman" w:hAnsi="Times New Roman" w:cs="Times New Roman"/>
        </w:rPr>
        <w:lastRenderedPageBreak/>
        <w:t>since</w:t>
      </w:r>
      <w:r w:rsidR="00224660">
        <w:rPr>
          <w:rFonts w:ascii="Times New Roman" w:hAnsi="Times New Roman" w:cs="Times New Roman"/>
        </w:rPr>
        <w:t xml:space="preserve"> also</w:t>
      </w:r>
      <w:r w:rsidR="00844A5C">
        <w:rPr>
          <w:rFonts w:ascii="Times New Roman" w:hAnsi="Times New Roman" w:cs="Times New Roman"/>
        </w:rPr>
        <w:t xml:space="preserve"> </w:t>
      </w:r>
      <w:r w:rsidR="00A93C8B" w:rsidRPr="00C24DFE">
        <w:rPr>
          <w:rFonts w:ascii="Times New Roman" w:hAnsi="Times New Roman" w:cs="Times New Roman"/>
        </w:rPr>
        <w:t xml:space="preserve">been </w:t>
      </w:r>
      <w:r w:rsidR="006C17B2">
        <w:rPr>
          <w:rFonts w:ascii="Times New Roman" w:hAnsi="Times New Roman" w:cs="Times New Roman"/>
        </w:rPr>
        <w:t>documented by a</w:t>
      </w:r>
      <w:r w:rsidR="00A93C8B">
        <w:rPr>
          <w:rFonts w:ascii="Times New Roman" w:hAnsi="Times New Roman" w:cs="Times New Roman"/>
        </w:rPr>
        <w:t xml:space="preserve"> number of recent </w:t>
      </w:r>
      <w:r w:rsidR="006C17B2">
        <w:rPr>
          <w:rFonts w:ascii="Times New Roman" w:hAnsi="Times New Roman" w:cs="Times New Roman"/>
        </w:rPr>
        <w:t xml:space="preserve">studies </w:t>
      </w:r>
      <w:r w:rsidR="00A93C8B">
        <w:rPr>
          <w:rFonts w:ascii="Times New Roman" w:hAnsi="Times New Roman" w:cs="Times New Roman"/>
        </w:rPr>
        <w:t>(e.g., Dery</w:t>
      </w:r>
      <w:r w:rsidR="000A7655">
        <w:rPr>
          <w:rFonts w:ascii="Times New Roman" w:hAnsi="Times New Roman" w:cs="Times New Roman"/>
        </w:rPr>
        <w:t>u</w:t>
      </w:r>
      <w:r w:rsidR="00A93C8B">
        <w:rPr>
          <w:rFonts w:ascii="Times New Roman" w:hAnsi="Times New Roman" w:cs="Times New Roman"/>
        </w:rPr>
        <w:t>gina, 2018; Basker and Miranda, 20</w:t>
      </w:r>
      <w:r w:rsidR="00C529B4">
        <w:rPr>
          <w:rFonts w:ascii="Times New Roman" w:hAnsi="Times New Roman" w:cs="Times New Roman"/>
        </w:rPr>
        <w:t>18</w:t>
      </w:r>
      <w:r w:rsidR="00A93C8B">
        <w:rPr>
          <w:rFonts w:ascii="Times New Roman" w:hAnsi="Times New Roman" w:cs="Times New Roman"/>
        </w:rPr>
        <w:t>)</w:t>
      </w:r>
      <w:ins w:id="124" w:author="Amir Jina" w:date="2021-11-29T11:12:00Z">
        <w:r w:rsidR="00D47DFE">
          <w:rPr>
            <w:rFonts w:ascii="Times New Roman" w:hAnsi="Times New Roman" w:cs="Times New Roman"/>
          </w:rPr>
          <w:t>, but details on the mechanisms behind these effects remains elusive</w:t>
        </w:r>
      </w:ins>
      <w:r w:rsidR="00C529B4">
        <w:rPr>
          <w:rFonts w:ascii="Times New Roman" w:hAnsi="Times New Roman" w:cs="Times New Roman"/>
        </w:rPr>
        <w:t xml:space="preserve">. </w:t>
      </w:r>
      <w:commentRangeStart w:id="125"/>
      <w:commentRangeStart w:id="126"/>
      <w:del w:id="127" w:author="Amir Jina" w:date="2021-11-29T10:47:00Z">
        <w:r w:rsidR="00C529B4" w:rsidDel="008C7B6C">
          <w:rPr>
            <w:rFonts w:ascii="Times New Roman" w:hAnsi="Times New Roman" w:cs="Times New Roman"/>
          </w:rPr>
          <w:delText>However, research has yet</w:delText>
        </w:r>
        <w:r w:rsidR="00B078B1" w:rsidDel="008C7B6C">
          <w:rPr>
            <w:rFonts w:ascii="Times New Roman" w:hAnsi="Times New Roman" w:cs="Times New Roman"/>
          </w:rPr>
          <w:delText xml:space="preserve"> to</w:delText>
        </w:r>
        <w:r w:rsidR="00C529B4" w:rsidDel="008C7B6C">
          <w:rPr>
            <w:rFonts w:ascii="Times New Roman" w:hAnsi="Times New Roman" w:cs="Times New Roman"/>
          </w:rPr>
          <w:delText xml:space="preserve"> fully identif</w:delText>
        </w:r>
      </w:del>
      <w:ins w:id="128" w:author="Anna Brailovsky" w:date="2021-11-23T14:50:00Z">
        <w:del w:id="129" w:author="Amir Jina" w:date="2021-11-29T10:47:00Z">
          <w:r w:rsidR="00B078B1" w:rsidDel="008C7B6C">
            <w:rPr>
              <w:rFonts w:ascii="Times New Roman" w:hAnsi="Times New Roman" w:cs="Times New Roman"/>
            </w:rPr>
            <w:delText>y</w:delText>
          </w:r>
        </w:del>
      </w:ins>
      <w:del w:id="130" w:author="Amir Jina" w:date="2021-11-29T10:47:00Z">
        <w:r w:rsidR="00C529B4" w:rsidDel="008C7B6C">
          <w:rPr>
            <w:rFonts w:ascii="Times New Roman" w:hAnsi="Times New Roman" w:cs="Times New Roman"/>
          </w:rPr>
          <w:delText xml:space="preserve"> </w:delText>
        </w:r>
        <w:r w:rsidR="00A93C8B" w:rsidRPr="00C24DFE" w:rsidDel="008C7B6C">
          <w:rPr>
            <w:rFonts w:ascii="Times New Roman" w:hAnsi="Times New Roman" w:cs="Times New Roman"/>
          </w:rPr>
          <w:delText>the mechanisms</w:delText>
        </w:r>
      </w:del>
      <w:del w:id="131" w:author="Amir Jina" w:date="2021-11-29T10:37:00Z">
        <w:r w:rsidR="00A93C8B" w:rsidRPr="00C24DFE" w:rsidDel="00D62A16">
          <w:rPr>
            <w:rFonts w:ascii="Times New Roman" w:hAnsi="Times New Roman" w:cs="Times New Roman"/>
          </w:rPr>
          <w:delText xml:space="preserve">, and hence policy responses, </w:delText>
        </w:r>
      </w:del>
      <w:del w:id="132" w:author="Amir Jina" w:date="2021-11-29T10:47:00Z">
        <w:r w:rsidR="007B479D" w:rsidDel="008C7B6C">
          <w:rPr>
            <w:rFonts w:ascii="Times New Roman" w:hAnsi="Times New Roman" w:cs="Times New Roman"/>
          </w:rPr>
          <w:delText>that would help society cope with these longer-run effects</w:delText>
        </w:r>
        <w:r w:rsidR="00A93C8B" w:rsidDel="008C7B6C">
          <w:rPr>
            <w:rFonts w:ascii="Times New Roman" w:hAnsi="Times New Roman" w:cs="Times New Roman"/>
          </w:rPr>
          <w:delText>.</w:delText>
        </w:r>
        <w:r w:rsidR="007B479D" w:rsidDel="008C7B6C">
          <w:rPr>
            <w:rFonts w:ascii="Times New Roman" w:hAnsi="Times New Roman" w:cs="Times New Roman"/>
          </w:rPr>
          <w:delText xml:space="preserve"> This is especially true in lower income countries, where governments are less able to provide general insurance and safety net policies</w:delText>
        </w:r>
        <w:r w:rsidR="007D0C09" w:rsidDel="008C7B6C">
          <w:rPr>
            <w:rFonts w:ascii="Times New Roman" w:hAnsi="Times New Roman" w:cs="Times New Roman"/>
          </w:rPr>
          <w:delText>.</w:delText>
        </w:r>
      </w:del>
    </w:p>
    <w:p w14:paraId="7E113D71" w14:textId="77777777" w:rsidR="00D47DFE" w:rsidRDefault="00A93C8B" w:rsidP="004133ED">
      <w:pPr>
        <w:ind w:firstLine="720"/>
        <w:rPr>
          <w:ins w:id="133" w:author="Amir Jina" w:date="2021-11-29T11:12:00Z"/>
          <w:rFonts w:ascii="Times New Roman" w:hAnsi="Times New Roman" w:cs="Times New Roman"/>
        </w:rPr>
      </w:pPr>
      <w:del w:id="134" w:author="Amir Jina" w:date="2021-11-29T10:39:00Z">
        <w:r w:rsidDel="00D62A16">
          <w:rPr>
            <w:rFonts w:ascii="Times New Roman" w:hAnsi="Times New Roman" w:cs="Times New Roman"/>
          </w:rPr>
          <w:delText>The main reason to study firms is drawn from theory: if disasters are not just a simple one-time shock to capital and they cause long-term economic damage, then they must be affecting investment behavior in the economy</w:delText>
        </w:r>
      </w:del>
      <w:r>
        <w:rPr>
          <w:rFonts w:ascii="Times New Roman" w:hAnsi="Times New Roman" w:cs="Times New Roman"/>
        </w:rPr>
        <w:t>.</w:t>
      </w:r>
      <w:r w:rsidR="009E1410" w:rsidRPr="00C24DFE">
        <w:rPr>
          <w:rFonts w:ascii="Times New Roman" w:hAnsi="Times New Roman" w:cs="Times New Roman"/>
        </w:rPr>
        <w:t xml:space="preserve"> </w:t>
      </w:r>
      <w:commentRangeEnd w:id="125"/>
      <w:r w:rsidR="00236FDE">
        <w:rPr>
          <w:rStyle w:val="CommentReference"/>
        </w:rPr>
        <w:commentReference w:id="125"/>
      </w:r>
      <w:commentRangeEnd w:id="126"/>
      <w:r w:rsidR="00D47DFE">
        <w:rPr>
          <w:rStyle w:val="CommentReference"/>
        </w:rPr>
        <w:commentReference w:id="126"/>
      </w:r>
    </w:p>
    <w:p w14:paraId="42BA3E01" w14:textId="7E1EC8FB" w:rsidR="00B43DFD" w:rsidRDefault="004133ED" w:rsidP="004133ED">
      <w:pPr>
        <w:ind w:firstLine="720"/>
        <w:rPr>
          <w:rFonts w:ascii="Times New Roman" w:hAnsi="Times New Roman" w:cs="Times New Roman"/>
        </w:rPr>
      </w:pPr>
      <w:r w:rsidRPr="00C24DFE">
        <w:rPr>
          <w:rFonts w:ascii="Times New Roman" w:hAnsi="Times New Roman" w:cs="Times New Roman"/>
        </w:rPr>
        <w:t>We aim to establish a set of empirical facts about how disaster recovery manifests at the firm</w:t>
      </w:r>
      <w:ins w:id="135" w:author="Amir Jina" w:date="2021-11-29T10:41:00Z">
        <w:r w:rsidR="00D62A16">
          <w:rPr>
            <w:rFonts w:ascii="Times New Roman" w:hAnsi="Times New Roman" w:cs="Times New Roman"/>
          </w:rPr>
          <w:t>-</w:t>
        </w:r>
      </w:ins>
      <w:del w:id="136" w:author="Amir Jina" w:date="2021-11-29T10:41:00Z">
        <w:r w:rsidRPr="00C24DFE" w:rsidDel="00D62A16">
          <w:rPr>
            <w:rFonts w:ascii="Times New Roman" w:hAnsi="Times New Roman" w:cs="Times New Roman"/>
          </w:rPr>
          <w:delText xml:space="preserve"> </w:delText>
        </w:r>
      </w:del>
      <w:r w:rsidRPr="00C24DFE">
        <w:rPr>
          <w:rFonts w:ascii="Times New Roman" w:hAnsi="Times New Roman" w:cs="Times New Roman"/>
        </w:rPr>
        <w:t xml:space="preserve">level, and </w:t>
      </w:r>
      <w:r w:rsidR="008F7F82">
        <w:rPr>
          <w:rFonts w:ascii="Times New Roman" w:hAnsi="Times New Roman" w:cs="Times New Roman"/>
        </w:rPr>
        <w:t xml:space="preserve">to </w:t>
      </w:r>
      <w:r w:rsidRPr="00C24DFE">
        <w:rPr>
          <w:rFonts w:ascii="Times New Roman" w:hAnsi="Times New Roman" w:cs="Times New Roman"/>
        </w:rPr>
        <w:t>interpret the economic and policy implications of these facts through the lens of macroeconomic models of firm dynamics and business cycle recoveries.</w:t>
      </w:r>
      <w:r>
        <w:rPr>
          <w:rFonts w:ascii="Times New Roman" w:hAnsi="Times New Roman" w:cs="Times New Roman"/>
        </w:rPr>
        <w:t xml:space="preserve"> </w:t>
      </w:r>
      <w:r w:rsidR="00D7569F" w:rsidRPr="00C24DFE">
        <w:rPr>
          <w:rFonts w:ascii="Times New Roman" w:hAnsi="Times New Roman" w:cs="Times New Roman"/>
        </w:rPr>
        <w:t xml:space="preserve">For instance, we </w:t>
      </w:r>
      <w:r w:rsidR="009B7CA3" w:rsidRPr="00C24DFE">
        <w:rPr>
          <w:rFonts w:ascii="Times New Roman" w:hAnsi="Times New Roman" w:cs="Times New Roman"/>
        </w:rPr>
        <w:t>plan to</w:t>
      </w:r>
      <w:r w:rsidR="00D7569F" w:rsidRPr="00C24DFE">
        <w:rPr>
          <w:rFonts w:ascii="Times New Roman" w:hAnsi="Times New Roman" w:cs="Times New Roman"/>
        </w:rPr>
        <w:t xml:space="preserve"> analyze how disasters affect firm entry and exit, within</w:t>
      </w:r>
      <w:r w:rsidR="009E1410" w:rsidRPr="00C24DFE">
        <w:rPr>
          <w:rFonts w:ascii="Times New Roman" w:hAnsi="Times New Roman" w:cs="Times New Roman"/>
        </w:rPr>
        <w:t>-</w:t>
      </w:r>
      <w:r w:rsidR="00D7569F" w:rsidRPr="00C24DFE">
        <w:rPr>
          <w:rFonts w:ascii="Times New Roman" w:hAnsi="Times New Roman" w:cs="Times New Roman"/>
        </w:rPr>
        <w:t xml:space="preserve">firm labor productivity, allocative efficiency across firms and industries, the composition of entering and exiting firms, and the innovative investment decisions of surviving firms. </w:t>
      </w:r>
      <w:r w:rsidR="00A1680C" w:rsidRPr="00C24DFE">
        <w:rPr>
          <w:rFonts w:ascii="Times New Roman" w:hAnsi="Times New Roman" w:cs="Times New Roman"/>
        </w:rPr>
        <w:t>Do the</w:t>
      </w:r>
      <w:r w:rsidR="00A34F4B" w:rsidRPr="00C24DFE">
        <w:rPr>
          <w:rFonts w:ascii="Times New Roman" w:hAnsi="Times New Roman" w:cs="Times New Roman"/>
        </w:rPr>
        <w:t xml:space="preserve"> losses </w:t>
      </w:r>
      <w:r w:rsidR="00A1680C" w:rsidRPr="00C24DFE">
        <w:rPr>
          <w:rFonts w:ascii="Times New Roman" w:hAnsi="Times New Roman" w:cs="Times New Roman"/>
        </w:rPr>
        <w:t>during disasters</w:t>
      </w:r>
      <w:r w:rsidR="00BD422A" w:rsidRPr="00C24DFE">
        <w:rPr>
          <w:rFonts w:ascii="Times New Roman" w:hAnsi="Times New Roman" w:cs="Times New Roman"/>
        </w:rPr>
        <w:t xml:space="preserve"> </w:t>
      </w:r>
      <w:r w:rsidR="00A34F4B" w:rsidRPr="00C24DFE">
        <w:rPr>
          <w:rFonts w:ascii="Times New Roman" w:hAnsi="Times New Roman" w:cs="Times New Roman"/>
        </w:rPr>
        <w:t xml:space="preserve">and subsequent recovery trajectories differ across larger or smaller firms, more or less productive firms, more or less labor or capital-intensive firms, </w:t>
      </w:r>
      <w:r w:rsidR="000000F0" w:rsidRPr="00C24DFE">
        <w:rPr>
          <w:rFonts w:ascii="Times New Roman" w:hAnsi="Times New Roman" w:cs="Times New Roman"/>
        </w:rPr>
        <w:t>or</w:t>
      </w:r>
      <w:r w:rsidR="00A34F4B" w:rsidRPr="00C24DFE">
        <w:rPr>
          <w:rFonts w:ascii="Times New Roman" w:hAnsi="Times New Roman" w:cs="Times New Roman"/>
        </w:rPr>
        <w:t xml:space="preserve"> firms in different industries? Do the effects of disasters differ across countries by level of income, by experience with a given disaster type, or by size of the country?</w:t>
      </w:r>
      <w:r w:rsidR="00FF0DEA" w:rsidRPr="00C24DFE">
        <w:rPr>
          <w:rFonts w:ascii="Times New Roman" w:hAnsi="Times New Roman" w:cs="Times New Roman"/>
        </w:rPr>
        <w:t xml:space="preserve"> </w:t>
      </w:r>
    </w:p>
    <w:p w14:paraId="5ED32551" w14:textId="288817D3" w:rsidR="00DB148A" w:rsidRDefault="001D6E76" w:rsidP="004133ED">
      <w:pPr>
        <w:ind w:firstLine="720"/>
        <w:rPr>
          <w:rFonts w:ascii="Times New Roman" w:hAnsi="Times New Roman" w:cs="Times New Roman"/>
        </w:rPr>
      </w:pPr>
      <w:ins w:id="137" w:author="Amir Jina" w:date="2021-11-29T11:21:00Z">
        <w:r>
          <w:rPr>
            <w:rFonts w:ascii="Times New Roman" w:hAnsi="Times New Roman" w:cs="Times New Roman"/>
          </w:rPr>
          <w:t>Earthquakes and tropical cyclones affect around half of the countries in the world, making this a truly global resear</w:t>
        </w:r>
      </w:ins>
      <w:ins w:id="138" w:author="Amir Jina" w:date="2021-11-29T11:22:00Z">
        <w:r>
          <w:rPr>
            <w:rFonts w:ascii="Times New Roman" w:hAnsi="Times New Roman" w:cs="Times New Roman"/>
          </w:rPr>
          <w:t>ch question</w:t>
        </w:r>
      </w:ins>
      <w:ins w:id="139" w:author="Amir Jina" w:date="2021-11-29T11:21:00Z">
        <w:r>
          <w:rPr>
            <w:rFonts w:ascii="Times New Roman" w:hAnsi="Times New Roman" w:cs="Times New Roman"/>
          </w:rPr>
          <w:t>.</w:t>
        </w:r>
      </w:ins>
      <w:ins w:id="140" w:author="Amir Jina" w:date="2021-11-29T11:27:00Z">
        <w:r>
          <w:rPr>
            <w:rFonts w:ascii="Times New Roman" w:hAnsi="Times New Roman" w:cs="Times New Roman"/>
          </w:rPr>
          <w:t xml:space="preserve"> The level of economic destruction that they cause, in addition to the modeling advances in the social sciences made by the research team make them </w:t>
        </w:r>
      </w:ins>
      <w:ins w:id="141" w:author="Amir Jina" w:date="2021-11-29T11:28:00Z">
        <w:r>
          <w:rPr>
            <w:rFonts w:ascii="Times New Roman" w:hAnsi="Times New Roman" w:cs="Times New Roman"/>
          </w:rPr>
          <w:t xml:space="preserve">ideal candidates to </w:t>
        </w:r>
        <w:r w:rsidR="00B54989">
          <w:rPr>
            <w:rFonts w:ascii="Times New Roman" w:hAnsi="Times New Roman" w:cs="Times New Roman"/>
          </w:rPr>
          <w:t>answer this question.</w:t>
        </w:r>
      </w:ins>
      <w:ins w:id="142" w:author="Amir Jina" w:date="2021-11-29T11:22:00Z">
        <w:r>
          <w:rPr>
            <w:rFonts w:ascii="Times New Roman" w:hAnsi="Times New Roman" w:cs="Times New Roman"/>
          </w:rPr>
          <w:t xml:space="preserve"> Out of approximately 200 countries, 101 are affected by tropical cyclones and 4</w:t>
        </w:r>
      </w:ins>
      <w:ins w:id="143" w:author="Amir Jina" w:date="2021-11-29T11:44:00Z">
        <w:r w:rsidR="009521AC">
          <w:rPr>
            <w:rFonts w:ascii="Times New Roman" w:hAnsi="Times New Roman" w:cs="Times New Roman"/>
          </w:rPr>
          <w:t>1</w:t>
        </w:r>
      </w:ins>
      <w:ins w:id="144" w:author="Amir Jina" w:date="2021-11-29T11:22:00Z">
        <w:r>
          <w:rPr>
            <w:rFonts w:ascii="Times New Roman" w:hAnsi="Times New Roman" w:cs="Times New Roman"/>
          </w:rPr>
          <w:t xml:space="preserve"> are affected by severe earthquakes (over 4.5 on the Richter scale).</w:t>
        </w:r>
      </w:ins>
      <w:ins w:id="145" w:author="Amir Jina" w:date="2021-11-29T11:21:00Z">
        <w:r>
          <w:rPr>
            <w:rFonts w:ascii="Times New Roman" w:hAnsi="Times New Roman" w:cs="Times New Roman"/>
          </w:rPr>
          <w:t xml:space="preserve"> </w:t>
        </w:r>
      </w:ins>
      <w:commentRangeStart w:id="146"/>
      <w:commentRangeStart w:id="147"/>
      <w:del w:id="148" w:author="Amir Jina" w:date="2021-11-29T11:21:00Z">
        <w:r w:rsidR="007D0C09" w:rsidDel="001D6E76">
          <w:rPr>
            <w:rFonts w:ascii="Times New Roman" w:hAnsi="Times New Roman" w:cs="Times New Roman"/>
          </w:rPr>
          <w:delText>A key feature of this question is the global scope of the impacts of disasters, with over half of the countries in the world affected by severe earthquakes or tropical cyclones</w:delText>
        </w:r>
      </w:del>
      <w:r w:rsidR="007D0C09" w:rsidDel="00356C89">
        <w:rPr>
          <w:rFonts w:ascii="Times New Roman" w:hAnsi="Times New Roman" w:cs="Times New Roman"/>
        </w:rPr>
        <w:t xml:space="preserve">. </w:t>
      </w:r>
      <w:commentRangeEnd w:id="146"/>
      <w:r w:rsidR="006440E1">
        <w:rPr>
          <w:rStyle w:val="CommentReference"/>
        </w:rPr>
        <w:commentReference w:id="146"/>
      </w:r>
      <w:commentRangeEnd w:id="147"/>
      <w:r w:rsidR="00D47DFE">
        <w:rPr>
          <w:rStyle w:val="CommentReference"/>
        </w:rPr>
        <w:commentReference w:id="147"/>
      </w:r>
      <w:r w:rsidR="009E499F" w:rsidRPr="00B43DFD">
        <w:rPr>
          <w:rFonts w:ascii="Times New Roman" w:hAnsi="Times New Roman" w:cs="Times New Roman"/>
        </w:rPr>
        <w:t>This project uses</w:t>
      </w:r>
      <w:r w:rsidR="00924A6E" w:rsidRPr="00B43DFD">
        <w:rPr>
          <w:rFonts w:ascii="Times New Roman" w:hAnsi="Times New Roman" w:cs="Times New Roman"/>
        </w:rPr>
        <w:t xml:space="preserve"> several decades of global exogenous natural hazard data at high spatial resolutions for earthquake shaking and hurricane wind speeds</w:t>
      </w:r>
      <w:r w:rsidR="009E1410" w:rsidRPr="00B43DFD">
        <w:rPr>
          <w:rFonts w:ascii="Times New Roman" w:hAnsi="Times New Roman" w:cs="Times New Roman"/>
        </w:rPr>
        <w:t xml:space="preserve">, introduced into the economics literature by </w:t>
      </w:r>
      <w:r w:rsidR="00A145B2">
        <w:rPr>
          <w:rFonts w:ascii="Times New Roman" w:hAnsi="Times New Roman" w:cs="Times New Roman"/>
        </w:rPr>
        <w:t>the PI and one of the collaborators</w:t>
      </w:r>
      <w:r w:rsidR="00B43DFD" w:rsidRPr="00B43DFD">
        <w:rPr>
          <w:rFonts w:ascii="Times New Roman" w:hAnsi="Times New Roman" w:cs="Times New Roman"/>
        </w:rPr>
        <w:t xml:space="preserve"> on this project</w:t>
      </w:r>
      <w:r w:rsidR="00A145B2">
        <w:rPr>
          <w:rFonts w:ascii="Times New Roman" w:hAnsi="Times New Roman" w:cs="Times New Roman"/>
        </w:rPr>
        <w:t xml:space="preserve"> (Lackner)</w:t>
      </w:r>
      <w:r w:rsidR="009E1410" w:rsidRPr="00B43DFD">
        <w:rPr>
          <w:rFonts w:ascii="Times New Roman" w:hAnsi="Times New Roman" w:cs="Times New Roman"/>
        </w:rPr>
        <w:t>,</w:t>
      </w:r>
      <w:r w:rsidR="00924A6E" w:rsidRPr="00B43DFD">
        <w:rPr>
          <w:rFonts w:ascii="Times New Roman" w:hAnsi="Times New Roman" w:cs="Times New Roman"/>
        </w:rPr>
        <w:t xml:space="preserve"> to calculate firm</w:t>
      </w:r>
      <w:r w:rsidR="009E1410" w:rsidRPr="00B43DFD">
        <w:rPr>
          <w:rFonts w:ascii="Times New Roman" w:hAnsi="Times New Roman" w:cs="Times New Roman"/>
        </w:rPr>
        <w:t>-</w:t>
      </w:r>
      <w:r w:rsidR="00924A6E" w:rsidRPr="00B43DFD">
        <w:rPr>
          <w:rFonts w:ascii="Times New Roman" w:hAnsi="Times New Roman" w:cs="Times New Roman"/>
        </w:rPr>
        <w:t xml:space="preserve">level hazard exposure. </w:t>
      </w:r>
      <w:r w:rsidR="00B43DFD" w:rsidRPr="00B43DFD">
        <w:rPr>
          <w:rFonts w:ascii="Times New Roman" w:hAnsi="Times New Roman" w:cs="Times New Roman"/>
        </w:rPr>
        <w:t>Earthquake data consist</w:t>
      </w:r>
      <w:r w:rsidR="00B43DFD">
        <w:rPr>
          <w:rFonts w:ascii="Times New Roman" w:hAnsi="Times New Roman" w:cs="Times New Roman"/>
        </w:rPr>
        <w:t>s</w:t>
      </w:r>
      <w:r w:rsidR="00B43DFD" w:rsidRPr="00B43DFD">
        <w:rPr>
          <w:rFonts w:ascii="Times New Roman" w:hAnsi="Times New Roman" w:cs="Times New Roman"/>
        </w:rPr>
        <w:t xml:space="preserve"> of the universe of global relevant ground</w:t>
      </w:r>
      <w:r w:rsidR="00B43DFD">
        <w:rPr>
          <w:rFonts w:ascii="Times New Roman" w:hAnsi="Times New Roman" w:cs="Times New Roman"/>
        </w:rPr>
        <w:t>-</w:t>
      </w:r>
      <w:r w:rsidR="00B43DFD" w:rsidRPr="00B43DFD">
        <w:rPr>
          <w:rFonts w:ascii="Times New Roman" w:hAnsi="Times New Roman" w:cs="Times New Roman"/>
        </w:rPr>
        <w:t>shaking for almost 5 decades at about 1km spatial resolutions from Lackner (2018)</w:t>
      </w:r>
      <w:r w:rsidR="00B43DFD">
        <w:rPr>
          <w:rFonts w:ascii="Times New Roman" w:hAnsi="Times New Roman" w:cs="Times New Roman"/>
        </w:rPr>
        <w:t xml:space="preserve">. This level of detail is </w:t>
      </w:r>
      <w:commentRangeStart w:id="149"/>
      <w:commentRangeStart w:id="150"/>
      <w:r w:rsidR="00B43DFD">
        <w:rPr>
          <w:rFonts w:ascii="Times New Roman" w:hAnsi="Times New Roman" w:cs="Times New Roman"/>
        </w:rPr>
        <w:t xml:space="preserve">unprecedented, </w:t>
      </w:r>
      <w:commentRangeEnd w:id="149"/>
      <w:r w:rsidR="001D5E8B">
        <w:rPr>
          <w:rStyle w:val="CommentReference"/>
        </w:rPr>
        <w:commentReference w:id="149"/>
      </w:r>
      <w:commentRangeEnd w:id="150"/>
      <w:r w:rsidR="00D646AA">
        <w:rPr>
          <w:rStyle w:val="CommentReference"/>
        </w:rPr>
        <w:commentReference w:id="150"/>
      </w:r>
      <w:r w:rsidR="00B43DFD">
        <w:rPr>
          <w:rFonts w:ascii="Times New Roman" w:hAnsi="Times New Roman" w:cs="Times New Roman"/>
        </w:rPr>
        <w:t xml:space="preserve">and will allow us to look beyond merely Richter Scale measures of single events and examine the considerable spatial heterogeneity in damage that an earthquake is known to cause. </w:t>
      </w:r>
      <w:r w:rsidR="00B43DFD" w:rsidRPr="00B43DFD">
        <w:rPr>
          <w:rFonts w:ascii="Times New Roman" w:hAnsi="Times New Roman" w:cs="Times New Roman"/>
        </w:rPr>
        <w:t>Hurricane wind exposures</w:t>
      </w:r>
      <w:r w:rsidR="00B43DFD">
        <w:rPr>
          <w:rFonts w:ascii="Times New Roman" w:hAnsi="Times New Roman" w:cs="Times New Roman"/>
        </w:rPr>
        <w:t xml:space="preserve"> are</w:t>
      </w:r>
      <w:r w:rsidR="00B43DFD" w:rsidRPr="00B43DFD">
        <w:rPr>
          <w:rFonts w:ascii="Times New Roman" w:hAnsi="Times New Roman" w:cs="Times New Roman"/>
        </w:rPr>
        <w:t xml:space="preserve"> at a 0.1° by 0.1° global grid from Hsiang and Jina (2014)</w:t>
      </w:r>
      <w:r w:rsidR="00DB148A">
        <w:rPr>
          <w:rFonts w:ascii="Times New Roman" w:hAnsi="Times New Roman" w:cs="Times New Roman"/>
        </w:rPr>
        <w:t xml:space="preserve"> and extreme rainfall from the European Centre for Medium-range Weather Forecasting reanalysis of hourly rainfall data at 0.25</w:t>
      </w:r>
      <w:r w:rsidR="004133ED" w:rsidRPr="00B43DFD">
        <w:rPr>
          <w:rFonts w:ascii="Times New Roman" w:hAnsi="Times New Roman" w:cs="Times New Roman"/>
        </w:rPr>
        <w:t>°</w:t>
      </w:r>
      <w:r w:rsidR="00DB148A">
        <w:rPr>
          <w:rFonts w:ascii="Times New Roman" w:hAnsi="Times New Roman" w:cs="Times New Roman"/>
        </w:rPr>
        <w:t xml:space="preserve"> by 0.25</w:t>
      </w:r>
      <w:r w:rsidR="004133ED" w:rsidRPr="00B43DFD">
        <w:rPr>
          <w:rFonts w:ascii="Times New Roman" w:hAnsi="Times New Roman" w:cs="Times New Roman"/>
        </w:rPr>
        <w:t>°</w:t>
      </w:r>
      <w:r w:rsidR="00DB148A">
        <w:rPr>
          <w:rFonts w:ascii="Times New Roman" w:hAnsi="Times New Roman" w:cs="Times New Roman"/>
        </w:rPr>
        <w:t xml:space="preserve"> resolution. This will give us insight into two more disaster categories (flooding and tropical cyclones) that likely have different post-disaster dynamics than earthquakes. For firm data, in addition to manufacturing and service firm micro-data for 17 countries collected and assembled by one of the project researchers (Nath, 2020), we will also use m</w:t>
      </w:r>
      <w:r w:rsidR="00DB148A" w:rsidRPr="00C24DFE">
        <w:rPr>
          <w:rFonts w:ascii="Times New Roman" w:hAnsi="Times New Roman" w:cs="Times New Roman"/>
        </w:rPr>
        <w:t xml:space="preserve">anufacturing census data </w:t>
      </w:r>
      <w:r w:rsidR="00DB148A">
        <w:rPr>
          <w:rFonts w:ascii="Times New Roman" w:hAnsi="Times New Roman" w:cs="Times New Roman"/>
        </w:rPr>
        <w:t>from</w:t>
      </w:r>
      <w:r w:rsidR="00DB148A" w:rsidRPr="00C24DFE">
        <w:rPr>
          <w:rFonts w:ascii="Times New Roman" w:hAnsi="Times New Roman" w:cs="Times New Roman"/>
        </w:rPr>
        <w:t xml:space="preserve"> 11 countries </w:t>
      </w:r>
      <w:r w:rsidR="00DB148A">
        <w:rPr>
          <w:rFonts w:ascii="Times New Roman" w:hAnsi="Times New Roman" w:cs="Times New Roman"/>
        </w:rPr>
        <w:t>from</w:t>
      </w:r>
      <w:r w:rsidR="00DB148A" w:rsidRPr="00C24DFE">
        <w:rPr>
          <w:rFonts w:ascii="Times New Roman" w:hAnsi="Times New Roman" w:cs="Times New Roman"/>
        </w:rPr>
        <w:t xml:space="preserve"> Grover, Medvedev, &amp; Olafsen (2019)</w:t>
      </w:r>
      <w:r w:rsidR="00DB148A">
        <w:rPr>
          <w:rFonts w:ascii="Times New Roman" w:hAnsi="Times New Roman" w:cs="Times New Roman"/>
        </w:rPr>
        <w:t>, and s</w:t>
      </w:r>
      <w:r w:rsidR="00DB148A" w:rsidRPr="00C24DFE">
        <w:rPr>
          <w:rFonts w:ascii="Times New Roman" w:hAnsi="Times New Roman" w:cs="Times New Roman"/>
        </w:rPr>
        <w:t xml:space="preserve">ervices census data from 20 countries </w:t>
      </w:r>
      <w:r w:rsidR="00DB148A">
        <w:rPr>
          <w:rFonts w:ascii="Times New Roman" w:hAnsi="Times New Roman" w:cs="Times New Roman"/>
        </w:rPr>
        <w:t>from</w:t>
      </w:r>
      <w:r w:rsidR="00DB148A" w:rsidRPr="00C24DFE">
        <w:rPr>
          <w:rFonts w:ascii="Times New Roman" w:hAnsi="Times New Roman" w:cs="Times New Roman"/>
        </w:rPr>
        <w:t xml:space="preserve"> Nayyar, Hallward-Driemeier, and Davis (202</w:t>
      </w:r>
      <w:r w:rsidR="00DB148A">
        <w:rPr>
          <w:rFonts w:ascii="Times New Roman" w:hAnsi="Times New Roman" w:cs="Times New Roman"/>
        </w:rPr>
        <w:t xml:space="preserve">1). </w:t>
      </w:r>
    </w:p>
    <w:p w14:paraId="222CE3BF" w14:textId="07CB2CF9" w:rsidR="007D0C09" w:rsidRPr="00DB148A" w:rsidRDefault="007D0C09" w:rsidP="004133ED">
      <w:pPr>
        <w:ind w:firstLine="720"/>
        <w:rPr>
          <w:rFonts w:ascii="Times New Roman" w:hAnsi="Times New Roman" w:cs="Times New Roman"/>
        </w:rPr>
      </w:pPr>
      <w:commentRangeStart w:id="151"/>
      <w:del w:id="152" w:author="Amir Jina" w:date="2021-11-29T11:34:00Z">
        <w:r w:rsidDel="00B54989">
          <w:rPr>
            <w:rFonts w:ascii="Times New Roman" w:hAnsi="Times New Roman" w:cs="Times New Roman"/>
          </w:rPr>
          <w:delText>The project is rooted in the methods of economics and econometrics, but will also draw from earth sciences.</w:delText>
        </w:r>
      </w:del>
      <w:r>
        <w:rPr>
          <w:rFonts w:ascii="Times New Roman" w:hAnsi="Times New Roman" w:cs="Times New Roman"/>
        </w:rPr>
        <w:t xml:space="preserve"> </w:t>
      </w:r>
      <w:commentRangeEnd w:id="151"/>
      <w:r w:rsidR="009B5437">
        <w:rPr>
          <w:rStyle w:val="CommentReference"/>
        </w:rPr>
        <w:commentReference w:id="151"/>
      </w:r>
      <w:ins w:id="153" w:author="Amir Jina" w:date="2021-11-29T11:34:00Z">
        <w:r w:rsidR="00B54989">
          <w:rPr>
            <w:rFonts w:ascii="Times New Roman" w:hAnsi="Times New Roman" w:cs="Times New Roman"/>
          </w:rPr>
          <w:t xml:space="preserve">Progress on this research topic has typically been difficult, as </w:t>
        </w:r>
      </w:ins>
      <w:ins w:id="154" w:author="Amir Jina" w:date="2021-11-29T11:35:00Z">
        <w:r w:rsidR="00B54989">
          <w:rPr>
            <w:rFonts w:ascii="Times New Roman" w:hAnsi="Times New Roman" w:cs="Times New Roman"/>
          </w:rPr>
          <w:t>economists and other social scientists were often consumers of earth science data that was ill-suited to answering societal questions</w:t>
        </w:r>
      </w:ins>
      <w:ins w:id="155" w:author="Amir Jina" w:date="2021-11-29T11:36:00Z">
        <w:r w:rsidR="00B54989">
          <w:rPr>
            <w:rFonts w:ascii="Times New Roman" w:hAnsi="Times New Roman" w:cs="Times New Roman"/>
          </w:rPr>
          <w:t>.</w:t>
        </w:r>
      </w:ins>
      <w:ins w:id="156" w:author="Amir Jina" w:date="2021-11-29T11:35:00Z">
        <w:r w:rsidR="00B54989">
          <w:rPr>
            <w:rFonts w:ascii="Times New Roman" w:hAnsi="Times New Roman" w:cs="Times New Roman"/>
          </w:rPr>
          <w:t xml:space="preserve"> </w:t>
        </w:r>
      </w:ins>
      <w:r>
        <w:rPr>
          <w:rFonts w:ascii="Times New Roman" w:hAnsi="Times New Roman" w:cs="Times New Roman"/>
        </w:rPr>
        <w:t>Uniquely, in the case of our earthquake and tropical cyclone data, this is an instance where the social science determines the features of the natural science methods</w:t>
      </w:r>
      <w:ins w:id="157" w:author="Amir Jina" w:date="2021-11-29T11:36:00Z">
        <w:r w:rsidR="00B54989">
          <w:rPr>
            <w:rFonts w:ascii="Times New Roman" w:hAnsi="Times New Roman" w:cs="Times New Roman"/>
          </w:rPr>
          <w:t xml:space="preserve">, with two team members having graduate training in climate science and seismology as </w:t>
        </w:r>
        <w:r w:rsidR="00B54989">
          <w:rPr>
            <w:rFonts w:ascii="Times New Roman" w:hAnsi="Times New Roman" w:cs="Times New Roman"/>
          </w:rPr>
          <w:lastRenderedPageBreak/>
          <w:t>well as economics</w:t>
        </w:r>
      </w:ins>
      <w:r>
        <w:rPr>
          <w:rFonts w:ascii="Times New Roman" w:hAnsi="Times New Roman" w:cs="Times New Roman"/>
        </w:rPr>
        <w:t xml:space="preserve">. The construction of ground shaking maps and wind speeds is done in such a way so as to capture the “social exposure” related to the disasters. This stands in contrast to the way in which these hazards are measured by earth scientists, which focuses on the physical characteristics (for example, total energy dissipated) with no regard to how people will be affected by the hazard. </w:t>
      </w:r>
      <w:ins w:id="158" w:author="Amir Jina" w:date="2021-11-29T11:39:00Z">
        <w:r w:rsidR="000E28A8">
          <w:rPr>
            <w:rFonts w:ascii="Times New Roman" w:hAnsi="Times New Roman" w:cs="Times New Roman"/>
          </w:rPr>
          <w:t>Instead, through collaboration with scientists in various fields, we are in the process of creating data that is expressly tailored to our economic question of disaster rec</w:t>
        </w:r>
      </w:ins>
      <w:ins w:id="159" w:author="Amir Jina" w:date="2021-11-29T11:40:00Z">
        <w:r w:rsidR="000E28A8">
          <w:rPr>
            <w:rFonts w:ascii="Times New Roman" w:hAnsi="Times New Roman" w:cs="Times New Roman"/>
          </w:rPr>
          <w:t xml:space="preserve">overy, and in bringing these methods and data into the economics field. </w:t>
        </w:r>
      </w:ins>
      <w:r>
        <w:rPr>
          <w:rFonts w:ascii="Times New Roman" w:hAnsi="Times New Roman" w:cs="Times New Roman"/>
        </w:rPr>
        <w:t xml:space="preserve">After the construction of these exposure datasets, the next major step will be to merge these together with the firm data. This is a considerable task, as there are hundreds of thousands of firms that need to be matched to environmental data by location, often requiring searching individual firm addresses. We will attempt to automate this process with machine learning tools where possible. </w:t>
      </w:r>
      <w:r w:rsidR="004B0BC8">
        <w:rPr>
          <w:rFonts w:ascii="Times New Roman" w:hAnsi="Times New Roman" w:cs="Times New Roman"/>
        </w:rPr>
        <w:t xml:space="preserve">Another major aspect of this data construction will be to standardize the firm datasets, all collected idiosyncratically at national level, across each country. Finally, we will empirically estimate the causal relationship between disasters and firm recovery, using statistical and econometric techniques that control for unobserved differences across firms and across locations, and trends through time. </w:t>
      </w:r>
    </w:p>
    <w:p w14:paraId="42700237" w14:textId="209A6462" w:rsidR="00E47343" w:rsidRPr="00C24DFE" w:rsidRDefault="00651448" w:rsidP="004133ED">
      <w:pPr>
        <w:ind w:firstLine="720"/>
        <w:rPr>
          <w:rFonts w:ascii="Times New Roman" w:hAnsi="Times New Roman" w:cs="Times New Roman"/>
        </w:rPr>
      </w:pPr>
      <w:r w:rsidRPr="00C24DFE">
        <w:rPr>
          <w:rFonts w:ascii="Times New Roman" w:hAnsi="Times New Roman" w:cs="Times New Roman"/>
        </w:rPr>
        <w:t xml:space="preserve">For this project I will collaborate with Dr. Ishan Nath and Dr. Stephanie Lackner. </w:t>
      </w:r>
      <w:r w:rsidR="00C24DFE" w:rsidRPr="00C24DFE">
        <w:rPr>
          <w:rFonts w:ascii="Times New Roman" w:hAnsi="Times New Roman" w:cs="Times New Roman"/>
        </w:rPr>
        <w:t>Dr. Nath is an economist who holds a PhD from the University of Chicago, is currently a postdoctoral scholar at Princeton University, and will soon join the Federal Reserve of San Francisco. He has expertise in macroeconomics, having used firm-level data and censuses extensively in his prior work. Dr. Lackner is an interdisciplinary researcher with training in economics and seismology with a PhD from Columbia University. She is currently an assistant professor in IE University in Madrid. As an economist, she is uniquely trained in seismology and has produced a unique dataset on location specific ground-s</w:t>
      </w:r>
      <w:r w:rsidR="00C01E99">
        <w:rPr>
          <w:rFonts w:ascii="Times New Roman" w:hAnsi="Times New Roman" w:cs="Times New Roman"/>
        </w:rPr>
        <w:t>h</w:t>
      </w:r>
      <w:r w:rsidR="00C24DFE" w:rsidRPr="00C24DFE">
        <w:rPr>
          <w:rFonts w:ascii="Times New Roman" w:hAnsi="Times New Roman" w:cs="Times New Roman"/>
        </w:rPr>
        <w:t xml:space="preserve">aking intensity. She has written previously about the macroeconomic effects of earthquakes. </w:t>
      </w:r>
      <w:ins w:id="160" w:author="Amir Jina" w:date="2021-11-29T10:12:00Z">
        <w:r w:rsidR="00170FB7">
          <w:rPr>
            <w:rFonts w:ascii="Times New Roman" w:hAnsi="Times New Roman" w:cs="Times New Roman"/>
          </w:rPr>
          <w:t>The research assistant who would be supported by this grant</w:t>
        </w:r>
      </w:ins>
      <w:ins w:id="161" w:author="Amir Jina" w:date="2021-11-29T10:14:00Z">
        <w:r w:rsidR="00170FB7">
          <w:rPr>
            <w:rFonts w:ascii="Times New Roman" w:hAnsi="Times New Roman" w:cs="Times New Roman"/>
          </w:rPr>
          <w:t xml:space="preserve"> would </w:t>
        </w:r>
      </w:ins>
      <w:ins w:id="162" w:author="Amir Jina" w:date="2021-11-29T10:22:00Z">
        <w:r w:rsidR="00AC140F">
          <w:rPr>
            <w:rFonts w:ascii="Times New Roman" w:hAnsi="Times New Roman" w:cs="Times New Roman"/>
          </w:rPr>
          <w:t>be responsible for cleaning and standardizing the extensive firm datasets across countries, creating a disaster intensity exposure dataset for each f</w:t>
        </w:r>
      </w:ins>
      <w:ins w:id="163" w:author="Amir Jina" w:date="2021-11-29T10:23:00Z">
        <w:r w:rsidR="00AC140F">
          <w:rPr>
            <w:rFonts w:ascii="Times New Roman" w:hAnsi="Times New Roman" w:cs="Times New Roman"/>
          </w:rPr>
          <w:t xml:space="preserve">irm location, and running the </w:t>
        </w:r>
      </w:ins>
      <w:ins w:id="164" w:author="Amir Jina" w:date="2021-11-29T10:24:00Z">
        <w:r w:rsidR="00AC140F">
          <w:rPr>
            <w:rFonts w:ascii="Times New Roman" w:hAnsi="Times New Roman" w:cs="Times New Roman"/>
          </w:rPr>
          <w:t>preliminary analyses of disaster impacts.</w:t>
        </w:r>
      </w:ins>
      <w:ins w:id="165" w:author="Amir Jina" w:date="2021-11-29T10:12:00Z">
        <w:r w:rsidR="00170FB7">
          <w:rPr>
            <w:rFonts w:ascii="Times New Roman" w:hAnsi="Times New Roman" w:cs="Times New Roman"/>
          </w:rPr>
          <w:t xml:space="preserve"> </w:t>
        </w:r>
      </w:ins>
      <w:commentRangeStart w:id="166"/>
      <w:del w:id="167" w:author="Amir Jina" w:date="2021-11-29T10:12:00Z">
        <w:r w:rsidR="00C24DFE" w:rsidRPr="00C24DFE" w:rsidDel="00170FB7">
          <w:rPr>
            <w:rFonts w:ascii="Times New Roman" w:hAnsi="Times New Roman" w:cs="Times New Roman"/>
          </w:rPr>
          <w:delText>The research assistant who would be supported by this grant is Alina Gafanova, who is currently working as a pre-doctoral fellow at the Becker Friedman Institute and who will apply for PhD program</w:delText>
        </w:r>
      </w:del>
      <w:del w:id="168" w:author="Amir Jina" w:date="2021-11-29T10:11:00Z">
        <w:r w:rsidR="00C24DFE" w:rsidRPr="00C24DFE" w:rsidDel="00170FB7">
          <w:rPr>
            <w:rFonts w:ascii="Times New Roman" w:hAnsi="Times New Roman" w:cs="Times New Roman"/>
          </w:rPr>
          <w:delText xml:space="preserve">s for the 2022-23 academic year. </w:delText>
        </w:r>
      </w:del>
      <w:commentRangeEnd w:id="166"/>
      <w:r w:rsidR="00BA1E94">
        <w:rPr>
          <w:rStyle w:val="CommentReference"/>
        </w:rPr>
        <w:commentReference w:id="166"/>
      </w:r>
      <w:r w:rsidR="003F68DE">
        <w:rPr>
          <w:rFonts w:ascii="Times New Roman" w:hAnsi="Times New Roman" w:cs="Times New Roman"/>
        </w:rPr>
        <w:t xml:space="preserve">All three principals on the project are interdisciplinary environmental economists who have studied the effects of the environment on society and the economy. </w:t>
      </w:r>
    </w:p>
    <w:p w14:paraId="21365945" w14:textId="77777777" w:rsidR="00C85EE3" w:rsidRPr="00C24DFE" w:rsidRDefault="00C85EE3" w:rsidP="00E47343">
      <w:pPr>
        <w:jc w:val="center"/>
        <w:rPr>
          <w:rFonts w:ascii="Times New Roman" w:hAnsi="Times New Roman" w:cs="Times New Roman"/>
          <w:b/>
          <w:bCs/>
        </w:rPr>
      </w:pPr>
    </w:p>
    <w:p w14:paraId="6CAE16D4" w14:textId="0730358A" w:rsidR="00E47343" w:rsidRDefault="00DB148A" w:rsidP="00DB148A">
      <w:pPr>
        <w:spacing w:after="120"/>
        <w:rPr>
          <w:rFonts w:ascii="Times New Roman" w:hAnsi="Times New Roman" w:cs="Times New Roman"/>
          <w:b/>
          <w:bCs/>
        </w:rPr>
      </w:pPr>
      <w:r>
        <w:rPr>
          <w:rFonts w:ascii="Times New Roman" w:hAnsi="Times New Roman" w:cs="Times New Roman"/>
          <w:b/>
          <w:bCs/>
        </w:rPr>
        <w:t>References</w:t>
      </w:r>
    </w:p>
    <w:p w14:paraId="2C99618F" w14:textId="0AEE4336" w:rsidR="00DB148A" w:rsidRDefault="00DB148A" w:rsidP="00DB148A">
      <w:pPr>
        <w:spacing w:after="120"/>
        <w:ind w:left="142" w:hanging="142"/>
        <w:rPr>
          <w:ins w:id="169" w:author="Amir Jina" w:date="2021-11-29T08:42:00Z"/>
          <w:rFonts w:ascii="Times New Roman" w:hAnsi="Times New Roman" w:cs="Times New Roman"/>
          <w:sz w:val="22"/>
          <w:szCs w:val="22"/>
        </w:rPr>
      </w:pPr>
      <w:r w:rsidRPr="00DB148A">
        <w:rPr>
          <w:rFonts w:ascii="Times New Roman" w:hAnsi="Times New Roman" w:cs="Times New Roman"/>
          <w:sz w:val="22"/>
          <w:szCs w:val="22"/>
        </w:rPr>
        <w:t>Basker, E. and J. Miranda (2018). Taken by storm: business financing and survival in the aftermath of Hurricane Katrina. Journal of Economic Geography 18 (6), 1285–1313.</w:t>
      </w:r>
    </w:p>
    <w:p w14:paraId="71952FCD" w14:textId="054C4136" w:rsidR="00CB7349" w:rsidRPr="00DB148A" w:rsidRDefault="00CB7349" w:rsidP="00DB148A">
      <w:pPr>
        <w:spacing w:after="120"/>
        <w:ind w:left="142" w:hanging="142"/>
        <w:rPr>
          <w:rFonts w:ascii="Times New Roman" w:hAnsi="Times New Roman" w:cs="Times New Roman"/>
          <w:sz w:val="22"/>
          <w:szCs w:val="22"/>
        </w:rPr>
      </w:pPr>
      <w:ins w:id="170" w:author="Amir Jina" w:date="2021-11-29T08:43:00Z">
        <w:r w:rsidRPr="00CB7349">
          <w:rPr>
            <w:rFonts w:ascii="Times New Roman" w:hAnsi="Times New Roman" w:cs="Times New Roman"/>
            <w:sz w:val="22"/>
            <w:szCs w:val="22"/>
            <w:rPrChange w:id="171" w:author="Amir Jina" w:date="2021-11-29T08:43:00Z">
              <w:rPr>
                <w:rFonts w:ascii="Arial" w:hAnsi="Arial" w:cs="Arial"/>
                <w:color w:val="222222"/>
                <w:sz w:val="20"/>
                <w:szCs w:val="20"/>
                <w:shd w:val="clear" w:color="auto" w:fill="FFFFFF"/>
              </w:rPr>
            </w:rPrChange>
          </w:rPr>
          <w:t>Cavallo, Eduardo, Sebastian Galiani, Ilan Noy, and Juan Pantano. "Catastrophic natural disasters and economic growth." </w:t>
        </w:r>
        <w:r w:rsidRPr="00CB7349">
          <w:rPr>
            <w:rFonts w:ascii="Times New Roman" w:hAnsi="Times New Roman" w:cs="Times New Roman"/>
            <w:sz w:val="22"/>
            <w:szCs w:val="22"/>
            <w:rPrChange w:id="172" w:author="Amir Jina" w:date="2021-11-29T08:43:00Z">
              <w:rPr>
                <w:rFonts w:ascii="Arial" w:hAnsi="Arial" w:cs="Arial"/>
                <w:i/>
                <w:iCs/>
                <w:color w:val="222222"/>
                <w:sz w:val="20"/>
                <w:szCs w:val="20"/>
                <w:shd w:val="clear" w:color="auto" w:fill="FFFFFF"/>
              </w:rPr>
            </w:rPrChange>
          </w:rPr>
          <w:t>Review of Economics and Statistics</w:t>
        </w:r>
        <w:r w:rsidRPr="00CB7349">
          <w:rPr>
            <w:rFonts w:ascii="Times New Roman" w:hAnsi="Times New Roman" w:cs="Times New Roman"/>
            <w:sz w:val="22"/>
            <w:szCs w:val="22"/>
            <w:rPrChange w:id="173" w:author="Amir Jina" w:date="2021-11-29T08:43:00Z">
              <w:rPr>
                <w:rFonts w:ascii="Arial" w:hAnsi="Arial" w:cs="Arial"/>
                <w:color w:val="222222"/>
                <w:sz w:val="20"/>
                <w:szCs w:val="20"/>
                <w:shd w:val="clear" w:color="auto" w:fill="FFFFFF"/>
              </w:rPr>
            </w:rPrChange>
          </w:rPr>
          <w:t> 95, no. 5 (2013): 1549-1561.</w:t>
        </w:r>
      </w:ins>
    </w:p>
    <w:p w14:paraId="117B5D01" w14:textId="2CF80E15"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Davis, D. R. and D. E. Weinstein (2002). Bones, bombs, and break points: the geography of economic activity. American Economic Review 92 (5), 1269–1289.</w:t>
      </w:r>
    </w:p>
    <w:p w14:paraId="36BCB3AA" w14:textId="43410FB3"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Deryugina, T., L. Kawano, and S. Levitt (2018). The economic impact of Hurricane Katrina on its victims: Evidence from individual tax returns. American Economic Journal: Applied Economics 10(2), 202–33.</w:t>
      </w:r>
    </w:p>
    <w:p w14:paraId="1D236921" w14:textId="3204183A"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Grover, A., D. Medvedev, and E. Olafsen (2019). High-growth firms. Facts, fiction, and policy options for emerging economies. World Bank Group, Washington, DC .</w:t>
      </w:r>
    </w:p>
    <w:p w14:paraId="3878FEF8" w14:textId="6222268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lastRenderedPageBreak/>
        <w:t>Hsiang, S. M. and A. S. Jina (2014). The causal effect of environmental catastrophe on long- run economic growth: Evidence from 6,700 cyclones. Technical report, National Bureau of Economic Research.</w:t>
      </w:r>
    </w:p>
    <w:p w14:paraId="15FB40C1" w14:textId="532C4754"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Lackner, S. (2018). Earthquakes on the surface: earthquake location and area based on more than 14 500 ShakeMaps. Natural Hazards and Earth System Sciences 18 (6), 1665–1679.</w:t>
      </w:r>
    </w:p>
    <w:p w14:paraId="3A4D0BEE" w14:textId="64B95641"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Miguel, E. and G. Roland (2011). The long-run impact of bombing Vietnam. Journal of Development Economics 96(1), 1–15.</w:t>
      </w:r>
    </w:p>
    <w:p w14:paraId="57548CA6" w14:textId="6C1919C0" w:rsidR="00DB148A" w:rsidRDefault="00DB148A" w:rsidP="00DB148A">
      <w:pPr>
        <w:spacing w:after="120"/>
        <w:ind w:left="142" w:hanging="142"/>
        <w:rPr>
          <w:ins w:id="174" w:author="Amir Jina" w:date="2021-11-29T08:42:00Z"/>
          <w:rFonts w:ascii="Times New Roman" w:hAnsi="Times New Roman" w:cs="Times New Roman"/>
          <w:sz w:val="22"/>
          <w:szCs w:val="22"/>
        </w:rPr>
      </w:pPr>
      <w:r w:rsidRPr="00DB148A">
        <w:rPr>
          <w:rFonts w:ascii="Times New Roman" w:hAnsi="Times New Roman" w:cs="Times New Roman"/>
          <w:sz w:val="22"/>
          <w:szCs w:val="22"/>
        </w:rPr>
        <w:t>Nath, I. B. (2020). The Food Problem and the Aggregate Productivity Consequences of Climate Change. National Bureau of Economic Research.</w:t>
      </w:r>
    </w:p>
    <w:p w14:paraId="19FDCBAB" w14:textId="5C24CD8B" w:rsidR="00CB7349" w:rsidRPr="00DB148A" w:rsidRDefault="00CB7349" w:rsidP="00DB148A">
      <w:pPr>
        <w:spacing w:after="120"/>
        <w:ind w:left="142" w:hanging="142"/>
        <w:rPr>
          <w:rFonts w:ascii="Times New Roman" w:hAnsi="Times New Roman" w:cs="Times New Roman"/>
          <w:sz w:val="22"/>
          <w:szCs w:val="22"/>
        </w:rPr>
      </w:pPr>
      <w:ins w:id="175" w:author="Amir Jina" w:date="2021-11-29T08:42:00Z">
        <w:r w:rsidRPr="00CB7349">
          <w:rPr>
            <w:rFonts w:ascii="Times New Roman" w:hAnsi="Times New Roman" w:cs="Times New Roman"/>
            <w:sz w:val="22"/>
            <w:szCs w:val="22"/>
            <w:rPrChange w:id="176" w:author="Amir Jina" w:date="2021-11-29T08:43:00Z">
              <w:rPr>
                <w:rFonts w:ascii="Arial" w:hAnsi="Arial" w:cs="Arial"/>
                <w:color w:val="222222"/>
                <w:sz w:val="20"/>
                <w:szCs w:val="20"/>
                <w:shd w:val="clear" w:color="auto" w:fill="FFFFFF"/>
              </w:rPr>
            </w:rPrChange>
          </w:rPr>
          <w:t>Noy, Ilan. "The macroeconomic consequences of disasters." </w:t>
        </w:r>
        <w:r w:rsidRPr="00CB7349">
          <w:rPr>
            <w:rFonts w:ascii="Times New Roman" w:hAnsi="Times New Roman" w:cs="Times New Roman"/>
            <w:sz w:val="22"/>
            <w:szCs w:val="22"/>
            <w:rPrChange w:id="177" w:author="Amir Jina" w:date="2021-11-29T08:43:00Z">
              <w:rPr>
                <w:rFonts w:ascii="Arial" w:hAnsi="Arial" w:cs="Arial"/>
                <w:i/>
                <w:iCs/>
                <w:color w:val="222222"/>
                <w:sz w:val="20"/>
                <w:szCs w:val="20"/>
                <w:shd w:val="clear" w:color="auto" w:fill="FFFFFF"/>
              </w:rPr>
            </w:rPrChange>
          </w:rPr>
          <w:t>Journal of Development economics</w:t>
        </w:r>
        <w:r w:rsidRPr="00CB7349">
          <w:rPr>
            <w:rFonts w:ascii="Times New Roman" w:hAnsi="Times New Roman" w:cs="Times New Roman"/>
            <w:sz w:val="22"/>
            <w:szCs w:val="22"/>
            <w:rPrChange w:id="178" w:author="Amir Jina" w:date="2021-11-29T08:43:00Z">
              <w:rPr>
                <w:rFonts w:ascii="Arial" w:hAnsi="Arial" w:cs="Arial"/>
                <w:color w:val="222222"/>
                <w:sz w:val="20"/>
                <w:szCs w:val="20"/>
                <w:shd w:val="clear" w:color="auto" w:fill="FFFFFF"/>
              </w:rPr>
            </w:rPrChange>
          </w:rPr>
          <w:t> 88, no. 2 (2009): 221-231.</w:t>
        </w:r>
      </w:ins>
    </w:p>
    <w:p w14:paraId="6FBF8BDE" w14:textId="60B9D51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Nayyar, G., M. Hallward-Driemeier, and E. Davies (2021). At Your Service?: The Promise of Services-Led Development. World Bank Publications.</w:t>
      </w:r>
    </w:p>
    <w:p w14:paraId="5F829DD0" w14:textId="082ADF27"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Skidmore, M. and H. Toya (2002). Do natural disasters promote long-run growth? Economic inquiry 40(4), 664–687.</w:t>
      </w:r>
    </w:p>
    <w:p w14:paraId="77C99D3C" w14:textId="0CA20042" w:rsidR="00E47343" w:rsidRPr="00C24DFE" w:rsidRDefault="00E47343" w:rsidP="00E47343">
      <w:pPr>
        <w:jc w:val="center"/>
        <w:rPr>
          <w:rFonts w:ascii="Times New Roman" w:hAnsi="Times New Roman" w:cs="Times New Roman"/>
        </w:rPr>
      </w:pPr>
    </w:p>
    <w:p w14:paraId="19514E4C" w14:textId="2D34DB16" w:rsidR="00E47343" w:rsidRPr="00C24DFE" w:rsidRDefault="00E47343" w:rsidP="000346FE">
      <w:pPr>
        <w:rPr>
          <w:rFonts w:ascii="Times New Roman" w:hAnsi="Times New Roman" w:cs="Times New Roman"/>
        </w:rPr>
      </w:pPr>
    </w:p>
    <w:sectPr w:rsidR="00E47343" w:rsidRPr="00C24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na Brailovsky" w:date="2021-11-23T15:45:00Z" w:initials="AB">
    <w:p w14:paraId="74715B79" w14:textId="16355E36" w:rsidR="007E6ACF" w:rsidRDefault="00FD2563">
      <w:pPr>
        <w:pStyle w:val="CommentText"/>
      </w:pPr>
      <w:r>
        <w:rPr>
          <w:rStyle w:val="CommentReference"/>
        </w:rPr>
        <w:annotationRef/>
      </w:r>
      <w:r>
        <w:t xml:space="preserve">To make immediately clear that this is a good fit for CISSR, which supports </w:t>
      </w:r>
      <w:r w:rsidR="00A05765">
        <w:t xml:space="preserve">exclusively international and global work, I think you should use a title that </w:t>
      </w:r>
      <w:r w:rsidR="00804860">
        <w:t xml:space="preserve">positions you in that space, like </w:t>
      </w:r>
      <w:r w:rsidR="002D4549">
        <w:t xml:space="preserve">maybe A Global-Scale Investigation of </w:t>
      </w:r>
      <w:r w:rsidR="007E6ACF">
        <w:t xml:space="preserve">Firm-level . . . </w:t>
      </w:r>
      <w:r w:rsidR="006F1691">
        <w:t xml:space="preserve">? In any case, something that shows that you will be looking at </w:t>
      </w:r>
      <w:r w:rsidR="00F43BA3">
        <w:t xml:space="preserve">data from all over the world. Make it even more explicit in the first sentence description too. You can also add in the interdisciplinarity by describing </w:t>
      </w:r>
      <w:r w:rsidR="00B923DD">
        <w:t xml:space="preserve">methods – so something line, This project </w:t>
      </w:r>
      <w:r w:rsidR="00260131">
        <w:t xml:space="preserve">proposes a novel combination of </w:t>
      </w:r>
      <w:r w:rsidR="00022336">
        <w:t>economic and earth science data and methods</w:t>
      </w:r>
      <w:r w:rsidR="00C5545C">
        <w:t xml:space="preserve"> to</w:t>
      </w:r>
      <w:r w:rsidR="00B923DD">
        <w:t xml:space="preserve"> understand the mechanisms through which natural disasters </w:t>
      </w:r>
      <w:r w:rsidR="00CA0E25">
        <w:t>can affect national economies around the world</w:t>
      </w:r>
      <w:r w:rsidR="00C5545C">
        <w:t>.</w:t>
      </w:r>
      <w:r w:rsidR="00CA0E25">
        <w:t xml:space="preserve"> </w:t>
      </w:r>
    </w:p>
  </w:comment>
  <w:comment w:id="2" w:author="Amir Jina" w:date="2021-11-29T11:11:00Z" w:initials="AJ">
    <w:p w14:paraId="4B01A9FF" w14:textId="6A6B98B1" w:rsidR="00D47DFE" w:rsidRDefault="00D47DFE">
      <w:pPr>
        <w:pStyle w:val="CommentText"/>
      </w:pPr>
      <w:r>
        <w:rPr>
          <w:rStyle w:val="CommentReference"/>
        </w:rPr>
        <w:annotationRef/>
      </w:r>
      <w:r>
        <w:t xml:space="preserve">Title change and to align better with your later comment, I made the intro paragraph more of a motivating overview. </w:t>
      </w:r>
    </w:p>
  </w:comment>
  <w:comment w:id="48" w:author="Anna Brailovsky" w:date="2021-11-23T13:56:00Z" w:initials="AB">
    <w:p w14:paraId="15EC7305" w14:textId="5BB7081F" w:rsidR="000D6E8B" w:rsidRDefault="000D6E8B">
      <w:pPr>
        <w:pStyle w:val="CommentText"/>
      </w:pPr>
      <w:r>
        <w:rPr>
          <w:rStyle w:val="CommentReference"/>
        </w:rPr>
        <w:annotationRef/>
      </w:r>
      <w:r w:rsidR="00074236">
        <w:t>Would be good to give more than one example, since you go on to critique the limitations of "these papers"</w:t>
      </w:r>
    </w:p>
  </w:comment>
  <w:comment w:id="79" w:author="Anna Brailovsky" w:date="2021-11-23T14:16:00Z" w:initials="AB">
    <w:p w14:paraId="7C4485F9" w14:textId="021DB183" w:rsidR="0050056B" w:rsidRDefault="0050056B">
      <w:pPr>
        <w:pStyle w:val="CommentText"/>
      </w:pPr>
      <w:r>
        <w:rPr>
          <w:rStyle w:val="CommentReference"/>
        </w:rPr>
        <w:annotationRef/>
      </w:r>
      <w:r>
        <w:t xml:space="preserve">Not clear here what is the difference between disaster </w:t>
      </w:r>
      <w:r w:rsidR="0086622B">
        <w:t>severity and disaster intensity? In the previous statement you claim that severity is incorrectly measured, producing false correlation with wealth</w:t>
      </w:r>
      <w:r w:rsidR="00C37ED0">
        <w:t xml:space="preserve">, which suggests a misinterpretation of intensity rather than lack of attention to it. </w:t>
      </w:r>
    </w:p>
  </w:comment>
  <w:comment w:id="80" w:author="Amir Jina" w:date="2021-11-29T09:01:00Z" w:initials="AJ">
    <w:p w14:paraId="774F9987" w14:textId="12009A2D" w:rsidR="00D5278C" w:rsidRDefault="00D5278C">
      <w:pPr>
        <w:pStyle w:val="CommentText"/>
      </w:pPr>
      <w:r>
        <w:rPr>
          <w:rStyle w:val="CommentReference"/>
        </w:rPr>
        <w:annotationRef/>
      </w:r>
      <w:r>
        <w:t xml:space="preserve">Let me know if that is clearer. You are 100% correct that I used these ambiguously, but that’s mostly because it’s natural to make this distinction in the hazards literature. </w:t>
      </w:r>
    </w:p>
  </w:comment>
  <w:comment w:id="93" w:author="Anna Brailovsky" w:date="2021-11-23T14:51:00Z" w:initials="AB">
    <w:p w14:paraId="10E7CC3E" w14:textId="77777777" w:rsidR="00224660" w:rsidRDefault="00224660">
      <w:pPr>
        <w:pStyle w:val="CommentText"/>
      </w:pPr>
      <w:r>
        <w:rPr>
          <w:rStyle w:val="CommentReference"/>
        </w:rPr>
        <w:annotationRef/>
      </w:r>
      <w:r>
        <w:t xml:space="preserve">It's very unclear what this actually means. </w:t>
      </w:r>
      <w:r w:rsidR="00E51200">
        <w:t xml:space="preserve">What is a physics-based reconstruction of a cyclone? </w:t>
      </w:r>
    </w:p>
    <w:p w14:paraId="50790DC2" w14:textId="77777777" w:rsidR="00D73AE5" w:rsidRDefault="00D73AE5">
      <w:pPr>
        <w:pStyle w:val="CommentText"/>
      </w:pPr>
    </w:p>
    <w:p w14:paraId="3D215BDD" w14:textId="49399555" w:rsidR="00D73AE5" w:rsidRDefault="007A1000">
      <w:pPr>
        <w:pStyle w:val="CommentText"/>
      </w:pPr>
      <w:r>
        <w:t xml:space="preserve">You should rephrase this more with the idea that you </w:t>
      </w:r>
      <w:r w:rsidR="002E06A1">
        <w:t xml:space="preserve">developed a rigorous </w:t>
      </w:r>
      <w:r w:rsidR="00E974CE">
        <w:t xml:space="preserve">model of measuring disaster damage that was based on </w:t>
      </w:r>
      <w:r w:rsidR="00BA55F8">
        <w:t>a long set of data th</w:t>
      </w:r>
      <w:r w:rsidR="0036606D">
        <w:t xml:space="preserve">at allowed you to accurately identify </w:t>
      </w:r>
      <w:r w:rsidR="00815742">
        <w:t>the extent of actual damage (or whatever it is that your method actually allows you to do that the prior work couldn't)</w:t>
      </w:r>
    </w:p>
  </w:comment>
  <w:comment w:id="94" w:author="Amir Jina" w:date="2021-11-29T09:30:00Z" w:initials="AJ">
    <w:p w14:paraId="0A4BA0F1" w14:textId="1F0CEEF9" w:rsidR="00D646AA" w:rsidRDefault="00D646AA">
      <w:pPr>
        <w:pStyle w:val="CommentText"/>
      </w:pPr>
      <w:r>
        <w:rPr>
          <w:rStyle w:val="CommentReference"/>
        </w:rPr>
        <w:annotationRef/>
      </w:r>
      <w:r>
        <w:t xml:space="preserve">This is now too didactic, but I think explains the interdisciplinary nature of what we want to do a bit better. </w:t>
      </w:r>
    </w:p>
  </w:comment>
  <w:comment w:id="125" w:author="Anna Brailovsky" w:date="2021-11-23T15:00:00Z" w:initials="AB">
    <w:p w14:paraId="37351468" w14:textId="77777777" w:rsidR="005836A1" w:rsidRDefault="00236FDE" w:rsidP="00F61774">
      <w:pPr>
        <w:pStyle w:val="CommentText"/>
      </w:pPr>
      <w:r>
        <w:rPr>
          <w:rStyle w:val="CommentReference"/>
        </w:rPr>
        <w:annotationRef/>
      </w:r>
      <w:r>
        <w:t xml:space="preserve">This is an awkward transition. </w:t>
      </w:r>
      <w:r w:rsidR="004E29EB">
        <w:t>The research gap you define – identification of the mechanisms by which disasters affect the economy long term – doesn't seem to match the aim of the project</w:t>
      </w:r>
      <w:r w:rsidR="00F61774">
        <w:t xml:space="preserve"> because the theoretical underpinning for studying firm dynamics rather than anything else</w:t>
      </w:r>
      <w:r w:rsidR="003B1802">
        <w:t xml:space="preserve"> isn't explained until after you state the aim. </w:t>
      </w:r>
    </w:p>
    <w:p w14:paraId="1D479BC5" w14:textId="77777777" w:rsidR="003B1802" w:rsidRDefault="003B1802" w:rsidP="00F61774">
      <w:pPr>
        <w:pStyle w:val="CommentText"/>
      </w:pPr>
    </w:p>
    <w:p w14:paraId="6DE96C3A" w14:textId="77777777" w:rsidR="00C9700E" w:rsidRDefault="003B1802" w:rsidP="00F61774">
      <w:pPr>
        <w:pStyle w:val="CommentText"/>
      </w:pPr>
      <w:r>
        <w:t xml:space="preserve">You need to start off with </w:t>
      </w:r>
      <w:r w:rsidR="001A0B07">
        <w:t xml:space="preserve">something like Economic theory holds that </w:t>
      </w:r>
      <w:r w:rsidR="00A42399">
        <w:t xml:space="preserve">if disasters cause long-term damage, then they must affect investment behavior in the economy. </w:t>
      </w:r>
      <w:r w:rsidR="00C9700E">
        <w:t xml:space="preserve">The project </w:t>
      </w:r>
      <w:r w:rsidR="00C9700E">
        <w:rPr>
          <w:i/>
          <w:iCs/>
        </w:rPr>
        <w:t>therefore</w:t>
      </w:r>
      <w:r w:rsidR="00C9700E">
        <w:t xml:space="preserve"> investigates…</w:t>
      </w:r>
    </w:p>
    <w:p w14:paraId="5B5AF4FA" w14:textId="77777777" w:rsidR="00C9700E" w:rsidRDefault="00C9700E" w:rsidP="00F61774">
      <w:pPr>
        <w:pStyle w:val="CommentText"/>
      </w:pPr>
    </w:p>
    <w:p w14:paraId="52A7CCEC" w14:textId="77777777" w:rsidR="00C9700E" w:rsidRDefault="00C9700E" w:rsidP="00F61774">
      <w:pPr>
        <w:pStyle w:val="CommentText"/>
      </w:pPr>
      <w:r>
        <w:t xml:space="preserve">But it's still not entirely clear (to a non-economist) what's at stake here. </w:t>
      </w:r>
      <w:r w:rsidR="001D76DC">
        <w:t xml:space="preserve">Most notably, when a disaster causes long term economic damage </w:t>
      </w:r>
      <w:r w:rsidR="009B07CC">
        <w:t xml:space="preserve">is changed investment behavior the </w:t>
      </w:r>
      <w:r w:rsidR="009B07CC">
        <w:rPr>
          <w:i/>
          <w:iCs/>
        </w:rPr>
        <w:t>mechanism</w:t>
      </w:r>
      <w:r w:rsidR="009B07CC">
        <w:t xml:space="preserve"> that you're identifying, or is it </w:t>
      </w:r>
      <w:r w:rsidR="00B75143">
        <w:t xml:space="preserve">an outcome of other drivers stemming from </w:t>
      </w:r>
      <w:r w:rsidR="00FD49C3">
        <w:t xml:space="preserve">disaster damage and it's these other as yet unidentified drivers that you're going to define? </w:t>
      </w:r>
    </w:p>
    <w:p w14:paraId="1D9C720E" w14:textId="77777777" w:rsidR="00FD49C3" w:rsidRDefault="00FD49C3" w:rsidP="00F61774">
      <w:pPr>
        <w:pStyle w:val="CommentText"/>
      </w:pPr>
    </w:p>
    <w:p w14:paraId="131F04B0" w14:textId="77777777" w:rsidR="00FD49C3" w:rsidRDefault="00553F81" w:rsidP="00F61774">
      <w:pPr>
        <w:pStyle w:val="CommentText"/>
      </w:pPr>
      <w:r>
        <w:t xml:space="preserve">The confusion about mechanisms occurs </w:t>
      </w:r>
      <w:r w:rsidR="004C5BB4">
        <w:t>earlier as well, because the first sentence of the passage marked by this comment conflates "mechanisms</w:t>
      </w:r>
      <w:r w:rsidR="007C3D07">
        <w:t xml:space="preserve">" (presumably of </w:t>
      </w:r>
      <w:r w:rsidR="00F4328D">
        <w:t xml:space="preserve">long-run effects of disaster damage) </w:t>
      </w:r>
      <w:r w:rsidR="007C3D07">
        <w:t>with "policy responses that would hel</w:t>
      </w:r>
      <w:r w:rsidR="00F4328D">
        <w:t xml:space="preserve">p cope" with this same damage. </w:t>
      </w:r>
      <w:r w:rsidR="00C51B39">
        <w:t xml:space="preserve">The first would identify how the economy is destabilized while the second would </w:t>
      </w:r>
      <w:r w:rsidR="0048779A">
        <w:t xml:space="preserve">use the understanding of that mechanism to propose a counter-measure that targets that mechanism. There are related, but still different, things to study. </w:t>
      </w:r>
    </w:p>
    <w:p w14:paraId="2C828742" w14:textId="77777777" w:rsidR="007873B8" w:rsidRDefault="007873B8" w:rsidP="00F61774">
      <w:pPr>
        <w:pStyle w:val="CommentText"/>
      </w:pPr>
    </w:p>
    <w:p w14:paraId="5DDEDF75" w14:textId="28039547" w:rsidR="007873B8" w:rsidRPr="009B07CC" w:rsidRDefault="007873B8" w:rsidP="00F61774">
      <w:pPr>
        <w:pStyle w:val="CommentText"/>
      </w:pPr>
    </w:p>
  </w:comment>
  <w:comment w:id="126" w:author="Amir Jina" w:date="2021-11-29T11:13:00Z" w:initials="AJ">
    <w:p w14:paraId="771DD556" w14:textId="77777777" w:rsidR="00D47DFE" w:rsidRDefault="00D47DFE">
      <w:pPr>
        <w:pStyle w:val="CommentText"/>
      </w:pPr>
      <w:r>
        <w:rPr>
          <w:rStyle w:val="CommentReference"/>
        </w:rPr>
        <w:annotationRef/>
      </w:r>
      <w:r>
        <w:t>This is incredibly helpful. What I have done is:</w:t>
      </w:r>
    </w:p>
    <w:p w14:paraId="6A3EF197" w14:textId="77777777" w:rsidR="00D47DFE" w:rsidRDefault="00D47DFE" w:rsidP="00D47DFE">
      <w:pPr>
        <w:pStyle w:val="CommentText"/>
        <w:numPr>
          <w:ilvl w:val="0"/>
          <w:numId w:val="4"/>
        </w:numPr>
      </w:pPr>
      <w:r>
        <w:t xml:space="preserve"> Change the intro paragraph to be more overview and motivation</w:t>
      </w:r>
    </w:p>
    <w:p w14:paraId="370A41F7" w14:textId="77777777" w:rsidR="00D47DFE" w:rsidRDefault="00D47DFE" w:rsidP="00D47DFE">
      <w:pPr>
        <w:pStyle w:val="CommentText"/>
        <w:numPr>
          <w:ilvl w:val="0"/>
          <w:numId w:val="4"/>
        </w:numPr>
      </w:pPr>
      <w:r>
        <w:t xml:space="preserve"> Tried to highlight here and in the first paragraph that the mechanisms are important to guide policy, but policy is not the object of study. Basically, if it turns out that disasters have long run effects because firms distort all their investments towards rebuilding, then the global response to disasters (dealing almost solely with relief in the near term) is currently wrong. </w:t>
      </w:r>
    </w:p>
    <w:p w14:paraId="3521CACF" w14:textId="2AF7F2C9" w:rsidR="00D47DFE" w:rsidRDefault="001D6E76" w:rsidP="00D47DFE">
      <w:pPr>
        <w:pStyle w:val="CommentText"/>
        <w:numPr>
          <w:ilvl w:val="0"/>
          <w:numId w:val="4"/>
        </w:numPr>
      </w:pPr>
      <w:r>
        <w:t xml:space="preserve"> Removed some of the “core questions” type of explanation from this paragraph and the next and made this third paragraph be almost solely a literature review one. </w:t>
      </w:r>
    </w:p>
  </w:comment>
  <w:comment w:id="146" w:author="Anna Brailovsky" w:date="2021-11-23T16:02:00Z" w:initials="AB">
    <w:p w14:paraId="614C9592" w14:textId="138DF672" w:rsidR="006440E1" w:rsidRDefault="006440E1">
      <w:pPr>
        <w:pStyle w:val="CommentText"/>
      </w:pPr>
      <w:r>
        <w:rPr>
          <w:rStyle w:val="CommentReference"/>
        </w:rPr>
        <w:annotationRef/>
      </w:r>
      <w:r>
        <w:t xml:space="preserve">This is the wrong phrasing. </w:t>
      </w:r>
      <w:r w:rsidR="0014031B">
        <w:t xml:space="preserve">It's not really a feature of the question so much as it's a feature of the reality of disasters. But more importantly, </w:t>
      </w:r>
      <w:r w:rsidR="00F327DC">
        <w:t xml:space="preserve">what you really should explain here with the significant statistic that more than half the world suffers from cyclones and earthquakes is that this is </w:t>
      </w:r>
      <w:r w:rsidR="00F064F6">
        <w:t>a good reason to take cyclones and earthquakes (as opposed to for instance wildfires or floods</w:t>
      </w:r>
      <w:r w:rsidR="00055AB4">
        <w:t xml:space="preserve"> or tornadoes) as your two geophysical data </w:t>
      </w:r>
      <w:r w:rsidR="00930F42">
        <w:t xml:space="preserve">sets. </w:t>
      </w:r>
    </w:p>
  </w:comment>
  <w:comment w:id="147" w:author="Amir Jina" w:date="2021-11-29T11:13:00Z" w:initials="AJ">
    <w:p w14:paraId="07868E17" w14:textId="635D0B7C" w:rsidR="00D47DFE" w:rsidRDefault="00D47DFE">
      <w:pPr>
        <w:pStyle w:val="CommentText"/>
      </w:pPr>
      <w:r>
        <w:rPr>
          <w:rStyle w:val="CommentReference"/>
        </w:rPr>
        <w:annotationRef/>
      </w:r>
      <w:r>
        <w:t xml:space="preserve">Added in the 50% of countries thing in the first paragraph to emphasize this as well. </w:t>
      </w:r>
    </w:p>
  </w:comment>
  <w:comment w:id="149" w:author="Anna Brailovsky" w:date="2021-11-23T15:54:00Z" w:initials="AB">
    <w:p w14:paraId="3C1A08DD" w14:textId="5EB85AA9" w:rsidR="001D5E8B" w:rsidRPr="00911861" w:rsidRDefault="001D5E8B">
      <w:pPr>
        <w:pStyle w:val="CommentText"/>
        <w:rPr>
          <w:i/>
          <w:iCs/>
        </w:rPr>
      </w:pPr>
      <w:r>
        <w:rPr>
          <w:rStyle w:val="CommentReference"/>
        </w:rPr>
        <w:annotationRef/>
      </w:r>
      <w:r w:rsidR="006D5F29">
        <w:t>Unprecedented I assume in the economic literature, or other social science investigations of soci</w:t>
      </w:r>
      <w:r w:rsidR="00911861">
        <w:t xml:space="preserve">o-economic effects of earthquakes, not unprecedented </w:t>
      </w:r>
      <w:r w:rsidR="00911861">
        <w:rPr>
          <w:i/>
          <w:iCs/>
        </w:rPr>
        <w:t>per se?</w:t>
      </w:r>
    </w:p>
  </w:comment>
  <w:comment w:id="150" w:author="Amir Jina" w:date="2021-11-29T09:38:00Z" w:initials="AJ">
    <w:p w14:paraId="368B22B8" w14:textId="5AF45D5C" w:rsidR="00D646AA" w:rsidRDefault="00D646AA">
      <w:pPr>
        <w:pStyle w:val="CommentText"/>
      </w:pPr>
      <w:r>
        <w:rPr>
          <w:rStyle w:val="CommentReference"/>
        </w:rPr>
        <w:annotationRef/>
      </w:r>
      <w:r>
        <w:t xml:space="preserve">Sadly, unprecedented even in the study of seismology, which cares more about what makes earthquakes happen rather than how exactly they affect people. So, while a method for identifying localized ground shaking exists, it is mostly used for some insurance assessments of single events. What Stephanie Lackner did was create a global, spatially resolved dataset that </w:t>
      </w:r>
      <w:r w:rsidR="00374C9C">
        <w:t xml:space="preserve">is both novel for seismologists and social sciences, but is designed specifically to be useful for social sciences. If I need to expand on this, I’d be happy to. </w:t>
      </w:r>
    </w:p>
  </w:comment>
  <w:comment w:id="151" w:author="Anna Brailovsky" w:date="2021-11-23T15:32:00Z" w:initials="AB">
    <w:p w14:paraId="7E9220E6" w14:textId="2700A81D" w:rsidR="009B5437" w:rsidRPr="004914E8" w:rsidRDefault="009B5437">
      <w:pPr>
        <w:pStyle w:val="CommentText"/>
      </w:pPr>
      <w:r>
        <w:rPr>
          <w:rStyle w:val="CommentReference"/>
        </w:rPr>
        <w:annotationRef/>
      </w:r>
      <w:r>
        <w:t xml:space="preserve">It would be good here if you could </w:t>
      </w:r>
      <w:r w:rsidR="00160263">
        <w:t xml:space="preserve">phrase this not just as a factual statement that your project happens to be interdisciplinary, but – to address the </w:t>
      </w:r>
      <w:r w:rsidR="00652B6C">
        <w:t>solicitation's request that "projects should stand to benefit from critical dialogue ac</w:t>
      </w:r>
      <w:r w:rsidR="002674A9">
        <w:t xml:space="preserve">ross disciplinary and methodological boundaries" – as a strong claim that in order to </w:t>
      </w:r>
      <w:r w:rsidR="004914E8">
        <w:t xml:space="preserve">understand the economic impact of natural disasters, it is urgently </w:t>
      </w:r>
      <w:r w:rsidR="004914E8">
        <w:rPr>
          <w:i/>
          <w:iCs/>
        </w:rPr>
        <w:t>necessary</w:t>
      </w:r>
      <w:r w:rsidR="004914E8">
        <w:t xml:space="preserve"> to develop methodologies that </w:t>
      </w:r>
      <w:r w:rsidR="006E7220">
        <w:t xml:space="preserve">don't just </w:t>
      </w:r>
      <w:r w:rsidR="00302900">
        <w:t xml:space="preserve">take standard analyses from one discipline to plug into the </w:t>
      </w:r>
      <w:r w:rsidR="000F3F58">
        <w:t xml:space="preserve">research process of another, but that </w:t>
      </w:r>
      <w:r w:rsidR="00F729DF">
        <w:t xml:space="preserve">develop </w:t>
      </w:r>
      <w:r w:rsidR="000F3F58">
        <w:t xml:space="preserve">a completely novel </w:t>
      </w:r>
      <w:r w:rsidR="000B578C">
        <w:t xml:space="preserve">kind of collaboration where each discipline informs </w:t>
      </w:r>
      <w:r w:rsidR="003D6A21">
        <w:t>how the research of the other is done</w:t>
      </w:r>
      <w:r w:rsidR="00F729DF">
        <w:t xml:space="preserve">. You're missing a key rhetorical opportunity here to showcase </w:t>
      </w:r>
      <w:r w:rsidR="00106318">
        <w:t xml:space="preserve">how well you fit the requirements of the RFA. </w:t>
      </w:r>
    </w:p>
  </w:comment>
  <w:comment w:id="166" w:author="Anna Brailovsky" w:date="2021-11-23T15:41:00Z" w:initials="AB">
    <w:p w14:paraId="388947B6" w14:textId="4AF283EA" w:rsidR="00BA1E94" w:rsidRDefault="00BA1E94">
      <w:pPr>
        <w:pStyle w:val="CommentText"/>
      </w:pPr>
      <w:r>
        <w:rPr>
          <w:rStyle w:val="CommentReference"/>
        </w:rPr>
        <w:annotationRef/>
      </w:r>
      <w:r w:rsidR="0072584E">
        <w:t xml:space="preserve">This doesn't really add anything to the narrative. I'd move her to the budget justification and describe her background a little more there to 'justify" </w:t>
      </w:r>
      <w:r w:rsidR="00790DB8">
        <w:t>why she in particular would be best for the project. Typically research assistants are not named</w:t>
      </w:r>
      <w:r w:rsidR="0036006E">
        <w:t>, so unless she has some special credentials like work with geospatial data</w:t>
      </w:r>
      <w:r w:rsidR="00173A11">
        <w:t xml:space="preserve">, really all you need is to describe the scope of the work the RA would need to do and the </w:t>
      </w:r>
      <w:r w:rsidR="0088791C">
        <w:t xml:space="preserve">minimum qualifications required to perform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715B79" w15:done="0"/>
  <w15:commentEx w15:paraId="4B01A9FF" w15:paraIdParent="74715B79" w15:done="0"/>
  <w15:commentEx w15:paraId="15EC7305" w15:done="0"/>
  <w15:commentEx w15:paraId="7C4485F9" w15:done="0"/>
  <w15:commentEx w15:paraId="774F9987" w15:paraIdParent="7C4485F9" w15:done="0"/>
  <w15:commentEx w15:paraId="3D215BDD" w15:done="0"/>
  <w15:commentEx w15:paraId="0A4BA0F1" w15:paraIdParent="3D215BDD" w15:done="0"/>
  <w15:commentEx w15:paraId="5DDEDF75" w15:done="0"/>
  <w15:commentEx w15:paraId="3521CACF" w15:paraIdParent="5DDEDF75" w15:done="0"/>
  <w15:commentEx w15:paraId="614C9592" w15:done="0"/>
  <w15:commentEx w15:paraId="07868E17" w15:paraIdParent="614C9592" w15:done="0"/>
  <w15:commentEx w15:paraId="3C1A08DD" w15:done="0"/>
  <w15:commentEx w15:paraId="368B22B8" w15:paraIdParent="3C1A08DD" w15:done="0"/>
  <w15:commentEx w15:paraId="7E9220E6" w15:done="0"/>
  <w15:commentEx w15:paraId="388947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78B07" w16cex:dateUtc="2021-11-23T21:45:00Z"/>
  <w16cex:commentExtensible w16cex:durableId="254F33D9" w16cex:dateUtc="2021-11-29T17:11:00Z"/>
  <w16cex:commentExtensible w16cex:durableId="25477172" w16cex:dateUtc="2021-11-23T19:56:00Z"/>
  <w16cex:commentExtensible w16cex:durableId="25477627" w16cex:dateUtc="2021-11-23T20:16:00Z"/>
  <w16cex:commentExtensible w16cex:durableId="254F1568" w16cex:dateUtc="2021-11-29T15:01:00Z"/>
  <w16cex:commentExtensible w16cex:durableId="25477E8D" w16cex:dateUtc="2021-11-23T20:51:00Z"/>
  <w16cex:commentExtensible w16cex:durableId="254F1C1C" w16cex:dateUtc="2021-11-29T15:30:00Z"/>
  <w16cex:commentExtensible w16cex:durableId="25478085" w16cex:dateUtc="2021-11-23T21:00:00Z"/>
  <w16cex:commentExtensible w16cex:durableId="254F3469" w16cex:dateUtc="2021-11-29T17:13:00Z"/>
  <w16cex:commentExtensible w16cex:durableId="25478F29" w16cex:dateUtc="2021-11-23T22:02:00Z"/>
  <w16cex:commentExtensible w16cex:durableId="254F344A" w16cex:dateUtc="2021-11-29T17:13:00Z"/>
  <w16cex:commentExtensible w16cex:durableId="25478D4C" w16cex:dateUtc="2021-11-23T21:54:00Z"/>
  <w16cex:commentExtensible w16cex:durableId="254F1DFD" w16cex:dateUtc="2021-11-29T15:38:00Z"/>
  <w16cex:commentExtensible w16cex:durableId="254787FB" w16cex:dateUtc="2021-11-23T21:32:00Z"/>
  <w16cex:commentExtensible w16cex:durableId="25478A12" w16cex:dateUtc="2021-11-2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715B79" w16cid:durableId="25478B07"/>
  <w16cid:commentId w16cid:paraId="4B01A9FF" w16cid:durableId="254F33D9"/>
  <w16cid:commentId w16cid:paraId="15EC7305" w16cid:durableId="25477172"/>
  <w16cid:commentId w16cid:paraId="7C4485F9" w16cid:durableId="25477627"/>
  <w16cid:commentId w16cid:paraId="774F9987" w16cid:durableId="254F1568"/>
  <w16cid:commentId w16cid:paraId="3D215BDD" w16cid:durableId="25477E8D"/>
  <w16cid:commentId w16cid:paraId="0A4BA0F1" w16cid:durableId="254F1C1C"/>
  <w16cid:commentId w16cid:paraId="5DDEDF75" w16cid:durableId="25478085"/>
  <w16cid:commentId w16cid:paraId="3521CACF" w16cid:durableId="254F3469"/>
  <w16cid:commentId w16cid:paraId="614C9592" w16cid:durableId="25478F29"/>
  <w16cid:commentId w16cid:paraId="07868E17" w16cid:durableId="254F344A"/>
  <w16cid:commentId w16cid:paraId="3C1A08DD" w16cid:durableId="25478D4C"/>
  <w16cid:commentId w16cid:paraId="368B22B8" w16cid:durableId="254F1DFD"/>
  <w16cid:commentId w16cid:paraId="7E9220E6" w16cid:durableId="254787FB"/>
  <w16cid:commentId w16cid:paraId="388947B6" w16cid:durableId="25478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CEC"/>
    <w:multiLevelType w:val="hybridMultilevel"/>
    <w:tmpl w:val="DE9CCB6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r Jina">
    <w15:presenceInfo w15:providerId="None" w15:userId="Amir Jina"/>
  </w15:person>
  <w15:person w15:author="Anna Brailovsky">
    <w15:presenceInfo w15:providerId="AD" w15:userId="S::abrailovsky@UCHICAGO.EDU::358ac48f-c772-4acf-800f-f9f70ec9ca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22336"/>
    <w:rsid w:val="00033641"/>
    <w:rsid w:val="00033836"/>
    <w:rsid w:val="000346FE"/>
    <w:rsid w:val="00047E87"/>
    <w:rsid w:val="00053A9B"/>
    <w:rsid w:val="00055AB4"/>
    <w:rsid w:val="00070EDA"/>
    <w:rsid w:val="00074236"/>
    <w:rsid w:val="00084B29"/>
    <w:rsid w:val="0008568B"/>
    <w:rsid w:val="000A7655"/>
    <w:rsid w:val="000B23E3"/>
    <w:rsid w:val="000B578C"/>
    <w:rsid w:val="000D4A00"/>
    <w:rsid w:val="000D6E8B"/>
    <w:rsid w:val="000E28A8"/>
    <w:rsid w:val="000F3F58"/>
    <w:rsid w:val="00106318"/>
    <w:rsid w:val="00120F92"/>
    <w:rsid w:val="001272C0"/>
    <w:rsid w:val="0014031B"/>
    <w:rsid w:val="001506B5"/>
    <w:rsid w:val="001559E3"/>
    <w:rsid w:val="00160263"/>
    <w:rsid w:val="00170FB7"/>
    <w:rsid w:val="00173A11"/>
    <w:rsid w:val="00181941"/>
    <w:rsid w:val="001A0B07"/>
    <w:rsid w:val="001D5E8B"/>
    <w:rsid w:val="001D6E76"/>
    <w:rsid w:val="001D76DC"/>
    <w:rsid w:val="001E2E59"/>
    <w:rsid w:val="00202951"/>
    <w:rsid w:val="00224660"/>
    <w:rsid w:val="002270E9"/>
    <w:rsid w:val="00236FDE"/>
    <w:rsid w:val="0024643B"/>
    <w:rsid w:val="00260131"/>
    <w:rsid w:val="002674A9"/>
    <w:rsid w:val="002D4549"/>
    <w:rsid w:val="002E06A1"/>
    <w:rsid w:val="002E2293"/>
    <w:rsid w:val="002E302E"/>
    <w:rsid w:val="002E7B5F"/>
    <w:rsid w:val="002F3637"/>
    <w:rsid w:val="0030288C"/>
    <w:rsid w:val="00302900"/>
    <w:rsid w:val="003038AB"/>
    <w:rsid w:val="00356C89"/>
    <w:rsid w:val="0036006E"/>
    <w:rsid w:val="003606CB"/>
    <w:rsid w:val="00361F6F"/>
    <w:rsid w:val="0036606D"/>
    <w:rsid w:val="00366610"/>
    <w:rsid w:val="00374C9C"/>
    <w:rsid w:val="003A23DA"/>
    <w:rsid w:val="003B1802"/>
    <w:rsid w:val="003D099E"/>
    <w:rsid w:val="003D3F18"/>
    <w:rsid w:val="003D6A21"/>
    <w:rsid w:val="003F082D"/>
    <w:rsid w:val="003F1951"/>
    <w:rsid w:val="003F5741"/>
    <w:rsid w:val="003F68DE"/>
    <w:rsid w:val="0040496B"/>
    <w:rsid w:val="004052D5"/>
    <w:rsid w:val="004133ED"/>
    <w:rsid w:val="00423A5B"/>
    <w:rsid w:val="0043742C"/>
    <w:rsid w:val="00451D9F"/>
    <w:rsid w:val="0045795E"/>
    <w:rsid w:val="00461762"/>
    <w:rsid w:val="0048109A"/>
    <w:rsid w:val="00481442"/>
    <w:rsid w:val="0048779A"/>
    <w:rsid w:val="004914E8"/>
    <w:rsid w:val="004A6F51"/>
    <w:rsid w:val="004B0BC8"/>
    <w:rsid w:val="004B39DE"/>
    <w:rsid w:val="004C5BB4"/>
    <w:rsid w:val="004E29EB"/>
    <w:rsid w:val="004F2DD2"/>
    <w:rsid w:val="0050056B"/>
    <w:rsid w:val="00524013"/>
    <w:rsid w:val="005261DD"/>
    <w:rsid w:val="00553F81"/>
    <w:rsid w:val="00564B21"/>
    <w:rsid w:val="005836A1"/>
    <w:rsid w:val="00593B98"/>
    <w:rsid w:val="005A40DC"/>
    <w:rsid w:val="005C6333"/>
    <w:rsid w:val="005D0193"/>
    <w:rsid w:val="005D2599"/>
    <w:rsid w:val="006028E0"/>
    <w:rsid w:val="006050CF"/>
    <w:rsid w:val="006440E1"/>
    <w:rsid w:val="00651448"/>
    <w:rsid w:val="0065263B"/>
    <w:rsid w:val="00652B6C"/>
    <w:rsid w:val="0065374E"/>
    <w:rsid w:val="00655F8C"/>
    <w:rsid w:val="0066724E"/>
    <w:rsid w:val="00692433"/>
    <w:rsid w:val="00693674"/>
    <w:rsid w:val="0069582A"/>
    <w:rsid w:val="006B02E6"/>
    <w:rsid w:val="006B23FF"/>
    <w:rsid w:val="006C17B2"/>
    <w:rsid w:val="006D5F29"/>
    <w:rsid w:val="006E7220"/>
    <w:rsid w:val="006F1691"/>
    <w:rsid w:val="00700DF2"/>
    <w:rsid w:val="0072584E"/>
    <w:rsid w:val="007334C3"/>
    <w:rsid w:val="007338CD"/>
    <w:rsid w:val="00756F71"/>
    <w:rsid w:val="00774B3B"/>
    <w:rsid w:val="007873B8"/>
    <w:rsid w:val="00790DB8"/>
    <w:rsid w:val="00790DC5"/>
    <w:rsid w:val="00795BD0"/>
    <w:rsid w:val="007A1000"/>
    <w:rsid w:val="007A1B34"/>
    <w:rsid w:val="007A5D89"/>
    <w:rsid w:val="007B0A18"/>
    <w:rsid w:val="007B479D"/>
    <w:rsid w:val="007B6E99"/>
    <w:rsid w:val="007C3463"/>
    <w:rsid w:val="007C3D07"/>
    <w:rsid w:val="007D0C09"/>
    <w:rsid w:val="007D27D5"/>
    <w:rsid w:val="007E13FD"/>
    <w:rsid w:val="007E6ACF"/>
    <w:rsid w:val="00804860"/>
    <w:rsid w:val="008050A0"/>
    <w:rsid w:val="00806E5D"/>
    <w:rsid w:val="008124D6"/>
    <w:rsid w:val="00815742"/>
    <w:rsid w:val="00831866"/>
    <w:rsid w:val="008319C9"/>
    <w:rsid w:val="0084077B"/>
    <w:rsid w:val="00844A5C"/>
    <w:rsid w:val="008534EC"/>
    <w:rsid w:val="008633D3"/>
    <w:rsid w:val="00863D54"/>
    <w:rsid w:val="0086622B"/>
    <w:rsid w:val="008751F9"/>
    <w:rsid w:val="0088791C"/>
    <w:rsid w:val="008C21C2"/>
    <w:rsid w:val="008C7B6C"/>
    <w:rsid w:val="008D3CE5"/>
    <w:rsid w:val="008E2D40"/>
    <w:rsid w:val="008F7F82"/>
    <w:rsid w:val="0090515F"/>
    <w:rsid w:val="00911861"/>
    <w:rsid w:val="00924A6E"/>
    <w:rsid w:val="00930F42"/>
    <w:rsid w:val="00933602"/>
    <w:rsid w:val="009521AC"/>
    <w:rsid w:val="00952EBA"/>
    <w:rsid w:val="009B07CC"/>
    <w:rsid w:val="009B5437"/>
    <w:rsid w:val="009B7CA3"/>
    <w:rsid w:val="009C0FD0"/>
    <w:rsid w:val="009D0641"/>
    <w:rsid w:val="009E1410"/>
    <w:rsid w:val="009E499F"/>
    <w:rsid w:val="009F14F2"/>
    <w:rsid w:val="009F3B10"/>
    <w:rsid w:val="00A05765"/>
    <w:rsid w:val="00A12CA0"/>
    <w:rsid w:val="00A145B2"/>
    <w:rsid w:val="00A1680C"/>
    <w:rsid w:val="00A25BC2"/>
    <w:rsid w:val="00A30F7F"/>
    <w:rsid w:val="00A34F4B"/>
    <w:rsid w:val="00A3519C"/>
    <w:rsid w:val="00A35C0F"/>
    <w:rsid w:val="00A406AE"/>
    <w:rsid w:val="00A42399"/>
    <w:rsid w:val="00A472D9"/>
    <w:rsid w:val="00A50047"/>
    <w:rsid w:val="00A57B97"/>
    <w:rsid w:val="00A93C8B"/>
    <w:rsid w:val="00A95F4F"/>
    <w:rsid w:val="00A96740"/>
    <w:rsid w:val="00AA3CDB"/>
    <w:rsid w:val="00AA6BCE"/>
    <w:rsid w:val="00AB0BDE"/>
    <w:rsid w:val="00AC140F"/>
    <w:rsid w:val="00AD2C20"/>
    <w:rsid w:val="00AD3975"/>
    <w:rsid w:val="00AE2975"/>
    <w:rsid w:val="00B078B1"/>
    <w:rsid w:val="00B31609"/>
    <w:rsid w:val="00B43DFD"/>
    <w:rsid w:val="00B44408"/>
    <w:rsid w:val="00B54989"/>
    <w:rsid w:val="00B75143"/>
    <w:rsid w:val="00B923DD"/>
    <w:rsid w:val="00BA1E94"/>
    <w:rsid w:val="00BA55F8"/>
    <w:rsid w:val="00BB3A2C"/>
    <w:rsid w:val="00BB62A8"/>
    <w:rsid w:val="00BC4FF8"/>
    <w:rsid w:val="00BD422A"/>
    <w:rsid w:val="00BE531D"/>
    <w:rsid w:val="00BF1FE7"/>
    <w:rsid w:val="00C01E99"/>
    <w:rsid w:val="00C24DFE"/>
    <w:rsid w:val="00C37ED0"/>
    <w:rsid w:val="00C458CA"/>
    <w:rsid w:val="00C4712B"/>
    <w:rsid w:val="00C51B39"/>
    <w:rsid w:val="00C529B4"/>
    <w:rsid w:val="00C5545C"/>
    <w:rsid w:val="00C556E4"/>
    <w:rsid w:val="00C570CE"/>
    <w:rsid w:val="00C61DD1"/>
    <w:rsid w:val="00C72018"/>
    <w:rsid w:val="00C722D2"/>
    <w:rsid w:val="00C85EE3"/>
    <w:rsid w:val="00C9700E"/>
    <w:rsid w:val="00CA0E25"/>
    <w:rsid w:val="00CA31C2"/>
    <w:rsid w:val="00CA5ED4"/>
    <w:rsid w:val="00CB7349"/>
    <w:rsid w:val="00CC346E"/>
    <w:rsid w:val="00CD265E"/>
    <w:rsid w:val="00CF5BF3"/>
    <w:rsid w:val="00D005D5"/>
    <w:rsid w:val="00D03187"/>
    <w:rsid w:val="00D47DFE"/>
    <w:rsid w:val="00D5278C"/>
    <w:rsid w:val="00D537AD"/>
    <w:rsid w:val="00D62A16"/>
    <w:rsid w:val="00D646AA"/>
    <w:rsid w:val="00D73AE5"/>
    <w:rsid w:val="00D7569F"/>
    <w:rsid w:val="00D8372E"/>
    <w:rsid w:val="00D969D6"/>
    <w:rsid w:val="00DB0EAA"/>
    <w:rsid w:val="00DB148A"/>
    <w:rsid w:val="00DB4B10"/>
    <w:rsid w:val="00DB7AF8"/>
    <w:rsid w:val="00DD3FE7"/>
    <w:rsid w:val="00DD4CE8"/>
    <w:rsid w:val="00DF188C"/>
    <w:rsid w:val="00E16291"/>
    <w:rsid w:val="00E250F1"/>
    <w:rsid w:val="00E47343"/>
    <w:rsid w:val="00E51200"/>
    <w:rsid w:val="00E834E4"/>
    <w:rsid w:val="00E9018A"/>
    <w:rsid w:val="00E907B9"/>
    <w:rsid w:val="00E93707"/>
    <w:rsid w:val="00E974CE"/>
    <w:rsid w:val="00EA7939"/>
    <w:rsid w:val="00ED0EC4"/>
    <w:rsid w:val="00EE0AAF"/>
    <w:rsid w:val="00EE0C06"/>
    <w:rsid w:val="00F064F6"/>
    <w:rsid w:val="00F21275"/>
    <w:rsid w:val="00F31DE5"/>
    <w:rsid w:val="00F327DC"/>
    <w:rsid w:val="00F41CB3"/>
    <w:rsid w:val="00F4328D"/>
    <w:rsid w:val="00F43BA3"/>
    <w:rsid w:val="00F61774"/>
    <w:rsid w:val="00F729DF"/>
    <w:rsid w:val="00F83EF3"/>
    <w:rsid w:val="00F864F0"/>
    <w:rsid w:val="00FA2223"/>
    <w:rsid w:val="00FA2F6D"/>
    <w:rsid w:val="00FD2563"/>
    <w:rsid w:val="00FD49C3"/>
    <w:rsid w:val="00FD7975"/>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unhideWhenUsed/>
    <w:rsid w:val="00D7569F"/>
    <w:rPr>
      <w:sz w:val="20"/>
      <w:szCs w:val="20"/>
    </w:rPr>
  </w:style>
  <w:style w:type="character" w:customStyle="1" w:styleId="CommentTextChar">
    <w:name w:val="Comment Text Char"/>
    <w:basedOn w:val="DefaultParagraphFont"/>
    <w:link w:val="CommentText"/>
    <w:uiPriority w:val="99"/>
    <w:rsid w:val="00D7569F"/>
    <w:rPr>
      <w:sz w:val="20"/>
      <w:szCs w:val="20"/>
    </w:rPr>
  </w:style>
  <w:style w:type="paragraph" w:styleId="CommentSubject">
    <w:name w:val="annotation subject"/>
    <w:basedOn w:val="CommentText"/>
    <w:next w:val="CommentText"/>
    <w:link w:val="CommentSubjectChar"/>
    <w:uiPriority w:val="99"/>
    <w:semiHidden/>
    <w:unhideWhenUsed/>
    <w:rsid w:val="00E834E4"/>
    <w:rPr>
      <w:b/>
      <w:bCs/>
    </w:rPr>
  </w:style>
  <w:style w:type="character" w:customStyle="1" w:styleId="CommentSubjectChar">
    <w:name w:val="Comment Subject Char"/>
    <w:basedOn w:val="CommentTextChar"/>
    <w:link w:val="CommentSubject"/>
    <w:uiPriority w:val="99"/>
    <w:semiHidden/>
    <w:rsid w:val="00E834E4"/>
    <w:rPr>
      <w:b/>
      <w:bCs/>
      <w:sz w:val="20"/>
      <w:szCs w:val="20"/>
    </w:rPr>
  </w:style>
  <w:style w:type="paragraph" w:styleId="Revision">
    <w:name w:val="Revision"/>
    <w:hidden/>
    <w:uiPriority w:val="99"/>
    <w:semiHidden/>
    <w:rsid w:val="005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4</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Amir Jina</cp:lastModifiedBy>
  <cp:revision>165</cp:revision>
  <dcterms:created xsi:type="dcterms:W3CDTF">2021-10-29T19:52:00Z</dcterms:created>
  <dcterms:modified xsi:type="dcterms:W3CDTF">2021-11-29T17:44:00Z</dcterms:modified>
</cp:coreProperties>
</file>