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96E28" w14:textId="6C3ECF2D" w:rsidR="00E47343" w:rsidRPr="00D8372E" w:rsidRDefault="00E47343" w:rsidP="00E47343">
      <w:pPr>
        <w:jc w:val="center"/>
      </w:pPr>
      <w:r>
        <w:rPr>
          <w:b/>
          <w:bCs/>
        </w:rPr>
        <w:t>Project Overview</w:t>
      </w:r>
      <w:r w:rsidR="00D8372E">
        <w:rPr>
          <w:b/>
          <w:bCs/>
        </w:rPr>
        <w:t xml:space="preserve"> and Research Question</w:t>
      </w:r>
    </w:p>
    <w:p w14:paraId="7713E074" w14:textId="3FB2FC46" w:rsidR="00E47343" w:rsidRDefault="00047E87" w:rsidP="00461762">
      <w:r>
        <w:tab/>
        <w:t>Th</w:t>
      </w:r>
      <w:r w:rsidR="00593B98">
        <w:t xml:space="preserve">is project aims to investigate </w:t>
      </w:r>
      <w:r w:rsidR="00070EDA">
        <w:t>firm dynamics in the wake of natural disasters, such as earthquakes</w:t>
      </w:r>
      <w:r w:rsidR="007D27D5">
        <w:t xml:space="preserve"> and</w:t>
      </w:r>
      <w:r w:rsidR="00070EDA">
        <w:t xml:space="preserve"> </w:t>
      </w:r>
      <w:r w:rsidR="007D27D5">
        <w:t>hurricane</w:t>
      </w:r>
      <w:r w:rsidR="00C570CE">
        <w:t>s.</w:t>
      </w:r>
      <w:ins w:id="0" w:author="Amir Jina" w:date="2021-10-29T15:09:00Z">
        <w:r w:rsidR="009E1410">
          <w:t xml:space="preserve"> </w:t>
        </w:r>
      </w:ins>
      <w:moveToRangeStart w:id="1" w:author="Amir Jina" w:date="2021-10-29T15:09:00Z" w:name="move86412607"/>
      <w:moveTo w:id="2" w:author="Amir Jina" w:date="2021-10-29T15:09:00Z">
        <w:r w:rsidR="009E1410">
          <w:t>P</w:t>
        </w:r>
      </w:moveTo>
      <w:ins w:id="3" w:author="Amir Jina" w:date="2021-10-29T15:09:00Z">
        <w:r w:rsidR="009E1410">
          <w:t>rior</w:t>
        </w:r>
      </w:ins>
      <w:moveTo w:id="4" w:author="Amir Jina" w:date="2021-10-29T15:09:00Z">
        <w:del w:id="5" w:author="Amir Jina" w:date="2021-10-29T15:09:00Z">
          <w:r w:rsidR="009E1410" w:rsidDel="009E1410">
            <w:delText>ast</w:delText>
          </w:r>
        </w:del>
        <w:r w:rsidR="009E1410">
          <w:t xml:space="preserve"> literature on natural disasters has largely used coarse, </w:t>
        </w:r>
        <w:del w:id="6" w:author="Amir Jina" w:date="2021-10-29T15:12:00Z">
          <w:r w:rsidR="009E1410" w:rsidDel="009E1410">
            <w:delText>aggregated</w:delText>
          </w:r>
        </w:del>
      </w:moveTo>
      <w:ins w:id="7" w:author="Amir Jina" w:date="2021-10-29T15:12:00Z">
        <w:r w:rsidR="009E1410">
          <w:t>nationally aggregated</w:t>
        </w:r>
      </w:ins>
      <w:moveTo w:id="8" w:author="Amir Jina" w:date="2021-10-29T15:09:00Z">
        <w:r w:rsidR="009E1410">
          <w:t xml:space="preserve"> outcome variables, endogenous measures of disaster severity, or insufficiently precise measures of hazard exposure.</w:t>
        </w:r>
      </w:moveTo>
      <w:ins w:id="9" w:author="Amir Jina" w:date="2021-10-29T15:10:00Z">
        <w:r w:rsidR="009E1410">
          <w:t xml:space="preserve"> While disaster effects have been shown by this research, the mechanisms, and hence policy responses, have so far been impossible to </w:t>
        </w:r>
      </w:ins>
      <w:ins w:id="10" w:author="Amir Jina" w:date="2021-10-29T15:13:00Z">
        <w:r w:rsidR="009E1410">
          <w:t>identify</w:t>
        </w:r>
      </w:ins>
      <w:ins w:id="11" w:author="Amir Jina" w:date="2021-10-29T15:10:00Z">
        <w:r w:rsidR="009E1410">
          <w:t>.</w:t>
        </w:r>
      </w:ins>
      <w:moveTo w:id="12" w:author="Amir Jina" w:date="2021-10-29T15:09:00Z">
        <w:del w:id="13" w:author="Amir Jina" w:date="2021-10-29T15:10:00Z">
          <w:r w:rsidR="009E1410" w:rsidDel="009E1410">
            <w:delText xml:space="preserve"> </w:delText>
          </w:r>
        </w:del>
      </w:moveTo>
      <w:moveToRangeEnd w:id="1"/>
      <w:del w:id="14" w:author="Amir Jina" w:date="2021-10-29T15:10:00Z">
        <w:r w:rsidR="00C570CE" w:rsidDel="009E1410">
          <w:delText xml:space="preserve"> </w:delText>
        </w:r>
        <w:r w:rsidR="00C61DD1" w:rsidDel="009E1410">
          <w:delText xml:space="preserve">At a high level, </w:delText>
        </w:r>
      </w:del>
      <w:del w:id="15" w:author="Amir Jina" w:date="2021-10-29T15:11:00Z">
        <w:r w:rsidR="00C61DD1" w:rsidDel="009E1410">
          <w:delText>w</w:delText>
        </w:r>
      </w:del>
      <w:ins w:id="16" w:author="Amir Jina" w:date="2021-10-29T15:11:00Z">
        <w:r w:rsidR="009E1410">
          <w:t xml:space="preserve"> W</w:t>
        </w:r>
      </w:ins>
      <w:r w:rsidR="00C61DD1">
        <w:t>e are</w:t>
      </w:r>
      <w:del w:id="17" w:author="Amir Jina" w:date="2021-10-29T15:13:00Z">
        <w:r w:rsidR="00C61DD1" w:rsidDel="009E1410">
          <w:delText xml:space="preserve"> interested in</w:delText>
        </w:r>
      </w:del>
      <w:r w:rsidR="00C61DD1">
        <w:t xml:space="preserve"> studying</w:t>
      </w:r>
      <w:r w:rsidR="007338CD">
        <w:t xml:space="preserve"> the granular firm-level origins of slow recovery from natural disasters</w:t>
      </w:r>
      <w:r w:rsidR="00C61DD1">
        <w:t xml:space="preserve"> in order to</w:t>
      </w:r>
      <w:ins w:id="18" w:author="Amir Jina" w:date="2021-10-29T15:11:00Z">
        <w:r w:rsidR="009E1410">
          <w:t xml:space="preserve"> better</w:t>
        </w:r>
      </w:ins>
      <w:r w:rsidR="00C61DD1">
        <w:t xml:space="preserve"> </w:t>
      </w:r>
      <w:r w:rsidR="007338CD">
        <w:t xml:space="preserve">inform policy </w:t>
      </w:r>
      <w:r w:rsidR="004F2DD2">
        <w:t xml:space="preserve">to support economies that suffer from </w:t>
      </w:r>
      <w:r w:rsidR="008633D3">
        <w:t>adverse shocks</w:t>
      </w:r>
      <w:r w:rsidR="00C61DD1">
        <w:t>.</w:t>
      </w:r>
      <w:r w:rsidR="008633D3">
        <w:t xml:space="preserve"> </w:t>
      </w:r>
      <w:r w:rsidR="00D7569F">
        <w:t xml:space="preserve">For instance, we </w:t>
      </w:r>
      <w:r w:rsidR="009B7CA3">
        <w:t>plan to</w:t>
      </w:r>
      <w:r w:rsidR="00D7569F">
        <w:t xml:space="preserve"> analyze how disasters affect firm entry and exit, within</w:t>
      </w:r>
      <w:ins w:id="19" w:author="Amir Jina" w:date="2021-10-29T15:04:00Z">
        <w:r w:rsidR="009E1410">
          <w:t>-</w:t>
        </w:r>
      </w:ins>
      <w:del w:id="20" w:author="Amir Jina" w:date="2021-10-29T15:04:00Z">
        <w:r w:rsidR="00D7569F" w:rsidDel="009E1410">
          <w:delText xml:space="preserve"> </w:delText>
        </w:r>
      </w:del>
      <w:r w:rsidR="00D7569F">
        <w:t xml:space="preserve">firm labor productivity, allocative efficiency across firms and industries, the composition of entering and exiting firms, and the innovative investment decisions of surviving firms. </w:t>
      </w:r>
      <w:r w:rsidR="00A1680C">
        <w:t>Do the</w:t>
      </w:r>
      <w:r w:rsidR="00A34F4B">
        <w:t xml:space="preserve"> losses </w:t>
      </w:r>
      <w:r w:rsidR="00A1680C">
        <w:t>during disasters</w:t>
      </w:r>
      <w:r w:rsidR="00BD422A">
        <w:t xml:space="preserve"> </w:t>
      </w:r>
      <w:r w:rsidR="00A34F4B">
        <w:t xml:space="preserve">and subsequent recovery trajectories differ across larger or smaller firms, more or less productive firms, more or less labor or capital-intensive firms, </w:t>
      </w:r>
      <w:r w:rsidR="000000F0">
        <w:t>or</w:t>
      </w:r>
      <w:r w:rsidR="00A34F4B">
        <w:t xml:space="preserve"> firms in different industries? Do the effects of disasters differ across countries by level of income, by experience with a given disaster type, or by size of the country?</w:t>
      </w:r>
      <w:r w:rsidR="00FF0DEA">
        <w:t xml:space="preserve"> </w:t>
      </w:r>
      <w:moveFromRangeStart w:id="21" w:author="Amir Jina" w:date="2021-10-29T15:09:00Z" w:name="move86412607"/>
      <w:moveFrom w:id="22" w:author="Amir Jina" w:date="2021-10-29T15:09:00Z">
        <w:r w:rsidR="00924A6E" w:rsidDel="009E1410">
          <w:t>Past literature on natural disasters has largely used coarse, aggregated</w:t>
        </w:r>
        <w:r w:rsidR="000B23E3" w:rsidDel="009E1410">
          <w:t xml:space="preserve"> outcome variables, endogenous measures of disaster</w:t>
        </w:r>
        <w:r w:rsidR="00924A6E" w:rsidDel="009E1410">
          <w:t xml:space="preserve"> </w:t>
        </w:r>
        <w:r w:rsidR="009E499F" w:rsidDel="009E1410">
          <w:t>severity</w:t>
        </w:r>
        <w:r w:rsidR="000B23E3" w:rsidDel="009E1410">
          <w:t xml:space="preserve">, </w:t>
        </w:r>
        <w:r w:rsidR="00924A6E" w:rsidDel="009E1410">
          <w:t>or insufficient</w:t>
        </w:r>
        <w:r w:rsidR="009E499F" w:rsidDel="009E1410">
          <w:t>ly precise</w:t>
        </w:r>
        <w:r w:rsidR="00924A6E" w:rsidDel="009E1410">
          <w:t xml:space="preserve"> measures of hazard exposure. </w:t>
        </w:r>
      </w:moveFrom>
      <w:moveFromRangeEnd w:id="21"/>
      <w:r w:rsidR="009E499F">
        <w:t>This project uses</w:t>
      </w:r>
      <w:r w:rsidR="00924A6E">
        <w:t xml:space="preserve"> several decades of global exogenous natural hazard data at high spatial resolutions for earthquake shaking and hurricane wind speeds</w:t>
      </w:r>
      <w:ins w:id="23" w:author="Amir Jina" w:date="2021-10-29T15:11:00Z">
        <w:r w:rsidR="009E1410">
          <w:t>, introduced into the economics literature by the authors of this grant,</w:t>
        </w:r>
      </w:ins>
      <w:r w:rsidR="00924A6E">
        <w:t xml:space="preserve"> to calculate firm</w:t>
      </w:r>
      <w:ins w:id="24" w:author="Amir Jina" w:date="2021-10-29T15:12:00Z">
        <w:r w:rsidR="009E1410">
          <w:t>-</w:t>
        </w:r>
      </w:ins>
      <w:del w:id="25" w:author="Amir Jina" w:date="2021-10-29T15:12:00Z">
        <w:r w:rsidR="00924A6E" w:rsidDel="009E1410">
          <w:delText xml:space="preserve"> </w:delText>
        </w:r>
      </w:del>
      <w:r w:rsidR="00924A6E">
        <w:t xml:space="preserve">level hazard exposure. </w:t>
      </w:r>
      <w:r w:rsidR="00524013">
        <w:t>We aim to establish a set of empirical facts about how disaster recovery manifests at the firm level, and interpret the</w:t>
      </w:r>
      <w:r w:rsidR="0069582A">
        <w:t xml:space="preserve"> economic and policy implications of these</w:t>
      </w:r>
      <w:r w:rsidR="00524013">
        <w:t xml:space="preserve"> facts through the lens of </w:t>
      </w:r>
      <w:r w:rsidR="0069582A">
        <w:t>macroeconomic models of firm dynamics and business cycle recoveries.</w:t>
      </w:r>
    </w:p>
    <w:p w14:paraId="44F1F2F9" w14:textId="77777777" w:rsidR="00461762" w:rsidRDefault="00461762" w:rsidP="00756F71"/>
    <w:p w14:paraId="43205657" w14:textId="6B33AAA2" w:rsidR="00E47343" w:rsidRDefault="0066724E" w:rsidP="00E47343">
      <w:pPr>
        <w:jc w:val="center"/>
        <w:rPr>
          <w:b/>
          <w:bCs/>
        </w:rPr>
      </w:pPr>
      <w:r>
        <w:rPr>
          <w:b/>
          <w:bCs/>
        </w:rPr>
        <w:t xml:space="preserve">External </w:t>
      </w:r>
      <w:r w:rsidR="00E47343">
        <w:rPr>
          <w:b/>
          <w:bCs/>
        </w:rPr>
        <w:t>Collaborators</w:t>
      </w:r>
    </w:p>
    <w:p w14:paraId="42700237" w14:textId="10302ECF" w:rsidR="00E47343" w:rsidRDefault="00C85EE3" w:rsidP="00E47343">
      <w:pPr>
        <w:jc w:val="center"/>
      </w:pPr>
      <w:r>
        <w:t>Ishan Nath (Princeton), Amir Jina (UChicago), Stephanie Lackner</w:t>
      </w:r>
      <w:r w:rsidR="00A25BC2">
        <w:t xml:space="preserve"> (IE University)</w:t>
      </w:r>
    </w:p>
    <w:p w14:paraId="23806550" w14:textId="0FBB64B0" w:rsidR="00933602" w:rsidRDefault="00933602" w:rsidP="00E47343">
      <w:pPr>
        <w:jc w:val="center"/>
      </w:pPr>
    </w:p>
    <w:p w14:paraId="23127760" w14:textId="7B87F2AC" w:rsidR="00933602" w:rsidRDefault="00933602" w:rsidP="00E47343">
      <w:pPr>
        <w:jc w:val="center"/>
      </w:pPr>
      <w:r>
        <w:rPr>
          <w:b/>
          <w:bCs/>
        </w:rPr>
        <w:t>World Bank Collaborators</w:t>
      </w:r>
    </w:p>
    <w:p w14:paraId="2975AA52" w14:textId="00CF9344" w:rsidR="00933602" w:rsidRPr="00933602" w:rsidRDefault="00933602" w:rsidP="00E47343">
      <w:pPr>
        <w:jc w:val="center"/>
      </w:pPr>
      <w:r>
        <w:t xml:space="preserve">Arti Grover, ??? </w:t>
      </w:r>
    </w:p>
    <w:p w14:paraId="21365945" w14:textId="77777777" w:rsidR="00C85EE3" w:rsidRDefault="00C85EE3" w:rsidP="00E47343">
      <w:pPr>
        <w:jc w:val="center"/>
        <w:rPr>
          <w:b/>
          <w:bCs/>
        </w:rPr>
      </w:pPr>
    </w:p>
    <w:p w14:paraId="6CAE16D4" w14:textId="09C21807" w:rsidR="00E47343" w:rsidRDefault="00E47343" w:rsidP="00E47343">
      <w:pPr>
        <w:jc w:val="center"/>
        <w:rPr>
          <w:b/>
          <w:bCs/>
        </w:rPr>
      </w:pPr>
      <w:r>
        <w:rPr>
          <w:b/>
          <w:bCs/>
        </w:rPr>
        <w:t>Data</w:t>
      </w:r>
    </w:p>
    <w:p w14:paraId="2C85D920" w14:textId="77777777" w:rsidR="00DB4B10" w:rsidRDefault="002F3637" w:rsidP="00DB4B10">
      <w:r>
        <w:t>The project will leverage the following datasets:</w:t>
      </w:r>
    </w:p>
    <w:p w14:paraId="37360146" w14:textId="5CCC623C" w:rsidR="002F3637" w:rsidRDefault="0043742C" w:rsidP="00DB4B10">
      <w:pPr>
        <w:pStyle w:val="ListParagraph"/>
        <w:numPr>
          <w:ilvl w:val="0"/>
          <w:numId w:val="1"/>
        </w:numPr>
      </w:pPr>
      <w:r>
        <w:t>M</w:t>
      </w:r>
      <w:r w:rsidR="002F3637">
        <w:t>anufacturing census data</w:t>
      </w:r>
      <w:r w:rsidR="003F082D">
        <w:t xml:space="preserve"> from </w:t>
      </w:r>
      <w:r>
        <w:t xml:space="preserve">11 countries in </w:t>
      </w:r>
      <w:r w:rsidR="003F082D">
        <w:t>Grover, Medvedev, &amp; Olafsen (2019)</w:t>
      </w:r>
      <w:r w:rsidR="00FA2223">
        <w:t xml:space="preserve"> </w:t>
      </w:r>
    </w:p>
    <w:p w14:paraId="49C4094E" w14:textId="1228D723" w:rsidR="00FA2223" w:rsidRDefault="0043742C" w:rsidP="002F3637">
      <w:pPr>
        <w:pStyle w:val="ListParagraph"/>
        <w:numPr>
          <w:ilvl w:val="0"/>
          <w:numId w:val="1"/>
        </w:numPr>
      </w:pPr>
      <w:r>
        <w:t>S</w:t>
      </w:r>
      <w:r w:rsidR="00BC4FF8">
        <w:t>ervices census data from</w:t>
      </w:r>
      <w:r>
        <w:t xml:space="preserve"> 20 countries in</w:t>
      </w:r>
      <w:r w:rsidR="00BC4FF8">
        <w:t xml:space="preserve"> </w:t>
      </w:r>
      <w:r>
        <w:t>Nayyar, Hallward-Driemeier, and Davis (2021)</w:t>
      </w:r>
    </w:p>
    <w:p w14:paraId="0ED055F1" w14:textId="281EE052" w:rsidR="009C0FD0" w:rsidRDefault="009C0FD0" w:rsidP="002F3637">
      <w:pPr>
        <w:pStyle w:val="ListParagraph"/>
        <w:numPr>
          <w:ilvl w:val="0"/>
          <w:numId w:val="1"/>
        </w:numPr>
      </w:pPr>
      <w:r>
        <w:t xml:space="preserve">Manufacturing and services </w:t>
      </w:r>
      <w:r w:rsidR="00B31609">
        <w:t xml:space="preserve">firm </w:t>
      </w:r>
      <w:r>
        <w:t>data from 17 countries in Nath (2020)</w:t>
      </w:r>
    </w:p>
    <w:p w14:paraId="39CDBFEB" w14:textId="00025C0F" w:rsidR="00D7569F" w:rsidRPr="009D0641" w:rsidRDefault="00D7569F" w:rsidP="00D7569F">
      <w:pPr>
        <w:pStyle w:val="ListParagraph"/>
        <w:numPr>
          <w:ilvl w:val="0"/>
          <w:numId w:val="1"/>
        </w:numPr>
      </w:pPr>
      <w:r>
        <w:t xml:space="preserve">Earthquake data consisting of the universe of global relevant ground shaking for almost 5 decades at about 1km spatial resolutions </w:t>
      </w:r>
      <w:r w:rsidR="007B0A18">
        <w:t>from Lackner (2018)</w:t>
      </w:r>
    </w:p>
    <w:p w14:paraId="59E8E6C5" w14:textId="3F4FB659" w:rsidR="009D0641" w:rsidRPr="009D0641" w:rsidRDefault="0045795E" w:rsidP="002F3637">
      <w:pPr>
        <w:pStyle w:val="ListParagraph"/>
        <w:numPr>
          <w:ilvl w:val="0"/>
          <w:numId w:val="1"/>
        </w:numPr>
      </w:pPr>
      <w:r>
        <w:t>Hurricane wind exposures at a 0.1</w:t>
      </w:r>
      <w:r w:rsidR="00015F25">
        <w:t>° by 0.1° global grid from Hsiang and Jina (2014)</w:t>
      </w:r>
    </w:p>
    <w:p w14:paraId="5DD119B1" w14:textId="71874365" w:rsidR="009D0641" w:rsidRPr="002F3637" w:rsidRDefault="00366610" w:rsidP="002F3637">
      <w:pPr>
        <w:pStyle w:val="ListParagraph"/>
        <w:numPr>
          <w:ilvl w:val="0"/>
          <w:numId w:val="1"/>
        </w:numPr>
      </w:pPr>
      <w:r>
        <w:t xml:space="preserve">ERA-5 gridded hourly data on extreme rainfall </w:t>
      </w:r>
    </w:p>
    <w:p w14:paraId="77C99D3C" w14:textId="0CA20042" w:rsidR="00E47343" w:rsidRDefault="00E47343" w:rsidP="00E47343">
      <w:pPr>
        <w:jc w:val="center"/>
      </w:pPr>
    </w:p>
    <w:p w14:paraId="6631C366" w14:textId="36513AC5" w:rsidR="00E47343" w:rsidRPr="00933602" w:rsidRDefault="00E47343" w:rsidP="00933602">
      <w:pPr>
        <w:jc w:val="center"/>
        <w:rPr>
          <w:b/>
          <w:bCs/>
        </w:rPr>
      </w:pPr>
      <w:r>
        <w:rPr>
          <w:b/>
          <w:bCs/>
        </w:rPr>
        <w:t>Funding</w:t>
      </w:r>
    </w:p>
    <w:p w14:paraId="19514E4C" w14:textId="6D317060" w:rsidR="00E47343" w:rsidRPr="00E47343" w:rsidRDefault="00AA6BCE" w:rsidP="000346FE">
      <w:r>
        <w:tab/>
        <w:t>This project would benefit</w:t>
      </w:r>
      <w:r w:rsidR="00084B29">
        <w:t xml:space="preserve"> tremendously</w:t>
      </w:r>
      <w:r>
        <w:t xml:space="preserve"> from funding for research assistant </w:t>
      </w:r>
      <w:r w:rsidR="00790DC5">
        <w:t xml:space="preserve">support to help with data cleaning and analysis. </w:t>
      </w:r>
      <w:r w:rsidR="001506B5">
        <w:t xml:space="preserve">We are </w:t>
      </w:r>
      <w:r w:rsidR="00655F8C">
        <w:t xml:space="preserve">requesting </w:t>
      </w:r>
      <w:r w:rsidR="005261DD">
        <w:t xml:space="preserve">funding for half of a year of full-time equivalent RA support, equal to $33,000. In addition, </w:t>
      </w:r>
      <w:r w:rsidR="00933602">
        <w:t xml:space="preserve">we are requesting an honorarium of $10,000 to cover the time and </w:t>
      </w:r>
      <w:r w:rsidR="003F1951">
        <w:t>effort</w:t>
      </w:r>
      <w:r w:rsidR="00933602">
        <w:t xml:space="preserve"> of our research team. </w:t>
      </w:r>
      <w:r w:rsidR="00DD3FE7">
        <w:t xml:space="preserve">Please note that </w:t>
      </w:r>
      <w:r w:rsidR="00E907B9">
        <w:t>we do not wish for the</w:t>
      </w:r>
      <w:r w:rsidR="00A35C0F">
        <w:t xml:space="preserve"> funding requests to create a barrier to </w:t>
      </w:r>
      <w:r w:rsidR="006028E0">
        <w:t>collaboration</w:t>
      </w:r>
      <w:r w:rsidR="00DF188C">
        <w:t xml:space="preserve">. The access to data and opportunity to </w:t>
      </w:r>
      <w:r w:rsidR="00DF188C">
        <w:lastRenderedPageBreak/>
        <w:t>collaborate</w:t>
      </w:r>
      <w:r w:rsidR="006028E0">
        <w:t xml:space="preserve"> with researchers at the Bank</w:t>
      </w:r>
      <w:r w:rsidR="00DF188C">
        <w:t xml:space="preserve"> </w:t>
      </w:r>
      <w:r w:rsidR="00A35C0F">
        <w:t>is the primary purpose of this proposal</w:t>
      </w:r>
      <w:r w:rsidR="008050A0">
        <w:t xml:space="preserve">. We </w:t>
      </w:r>
      <w:r w:rsidR="003F1951">
        <w:t>view</w:t>
      </w:r>
      <w:r w:rsidR="0008568B">
        <w:t xml:space="preserve"> the funding requests </w:t>
      </w:r>
      <w:r w:rsidR="003F1951">
        <w:t>as</w:t>
      </w:r>
      <w:r w:rsidR="009F3B10">
        <w:t xml:space="preserve"> significant</w:t>
      </w:r>
      <w:r w:rsidR="003F1951">
        <w:t xml:space="preserve">, but not absolutely essential, support for this purpose. </w:t>
      </w:r>
    </w:p>
    <w:sectPr w:rsidR="00E47343" w:rsidRPr="00E4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138BA"/>
    <w:multiLevelType w:val="hybridMultilevel"/>
    <w:tmpl w:val="127CA29A"/>
    <w:lvl w:ilvl="0" w:tplc="14602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377D0"/>
    <w:multiLevelType w:val="hybridMultilevel"/>
    <w:tmpl w:val="417ECCC4"/>
    <w:lvl w:ilvl="0" w:tplc="EEA4C9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2398B"/>
    <w:multiLevelType w:val="hybridMultilevel"/>
    <w:tmpl w:val="E48EE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ir Jina">
    <w15:presenceInfo w15:providerId="None" w15:userId="Amir J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43"/>
    <w:rsid w:val="000000F0"/>
    <w:rsid w:val="00015F25"/>
    <w:rsid w:val="000346FE"/>
    <w:rsid w:val="00047E87"/>
    <w:rsid w:val="00070EDA"/>
    <w:rsid w:val="00084B29"/>
    <w:rsid w:val="0008568B"/>
    <w:rsid w:val="000B23E3"/>
    <w:rsid w:val="001506B5"/>
    <w:rsid w:val="00181941"/>
    <w:rsid w:val="002270E9"/>
    <w:rsid w:val="0024643B"/>
    <w:rsid w:val="002E2293"/>
    <w:rsid w:val="002F3637"/>
    <w:rsid w:val="00366610"/>
    <w:rsid w:val="003D3F18"/>
    <w:rsid w:val="003F082D"/>
    <w:rsid w:val="003F1951"/>
    <w:rsid w:val="004052D5"/>
    <w:rsid w:val="00423A5B"/>
    <w:rsid w:val="0043742C"/>
    <w:rsid w:val="00451D9F"/>
    <w:rsid w:val="0045795E"/>
    <w:rsid w:val="00461762"/>
    <w:rsid w:val="004F2DD2"/>
    <w:rsid w:val="00524013"/>
    <w:rsid w:val="005261DD"/>
    <w:rsid w:val="00593B98"/>
    <w:rsid w:val="006028E0"/>
    <w:rsid w:val="00655F8C"/>
    <w:rsid w:val="0066724E"/>
    <w:rsid w:val="0069582A"/>
    <w:rsid w:val="007338CD"/>
    <w:rsid w:val="00756F71"/>
    <w:rsid w:val="00774B3B"/>
    <w:rsid w:val="00790DC5"/>
    <w:rsid w:val="007B0A18"/>
    <w:rsid w:val="007D27D5"/>
    <w:rsid w:val="007E13FD"/>
    <w:rsid w:val="008050A0"/>
    <w:rsid w:val="00831866"/>
    <w:rsid w:val="008534EC"/>
    <w:rsid w:val="008633D3"/>
    <w:rsid w:val="00863D54"/>
    <w:rsid w:val="008751F9"/>
    <w:rsid w:val="008E2D40"/>
    <w:rsid w:val="0090515F"/>
    <w:rsid w:val="00924A6E"/>
    <w:rsid w:val="00933602"/>
    <w:rsid w:val="00952EBA"/>
    <w:rsid w:val="009B7CA3"/>
    <w:rsid w:val="009C0FD0"/>
    <w:rsid w:val="009D0641"/>
    <w:rsid w:val="009E1410"/>
    <w:rsid w:val="009E499F"/>
    <w:rsid w:val="009F3B10"/>
    <w:rsid w:val="00A12CA0"/>
    <w:rsid w:val="00A1680C"/>
    <w:rsid w:val="00A25BC2"/>
    <w:rsid w:val="00A34F4B"/>
    <w:rsid w:val="00A35C0F"/>
    <w:rsid w:val="00A406AE"/>
    <w:rsid w:val="00A472D9"/>
    <w:rsid w:val="00AA6BCE"/>
    <w:rsid w:val="00B31609"/>
    <w:rsid w:val="00BB62A8"/>
    <w:rsid w:val="00BC4FF8"/>
    <w:rsid w:val="00BD422A"/>
    <w:rsid w:val="00BE531D"/>
    <w:rsid w:val="00C4712B"/>
    <w:rsid w:val="00C570CE"/>
    <w:rsid w:val="00C61DD1"/>
    <w:rsid w:val="00C72018"/>
    <w:rsid w:val="00C85EE3"/>
    <w:rsid w:val="00CA31C2"/>
    <w:rsid w:val="00CA5ED4"/>
    <w:rsid w:val="00D03187"/>
    <w:rsid w:val="00D7569F"/>
    <w:rsid w:val="00D8372E"/>
    <w:rsid w:val="00DB4B10"/>
    <w:rsid w:val="00DD3FE7"/>
    <w:rsid w:val="00DF188C"/>
    <w:rsid w:val="00E47343"/>
    <w:rsid w:val="00E907B9"/>
    <w:rsid w:val="00E93707"/>
    <w:rsid w:val="00EE0AAF"/>
    <w:rsid w:val="00EE0C06"/>
    <w:rsid w:val="00FA2223"/>
    <w:rsid w:val="00FF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A0B6"/>
  <w15:chartTrackingRefBased/>
  <w15:docId w15:val="{CB77B2C1-864F-2D4B-9E91-AED7731F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6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56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6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6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Amir Jina</cp:lastModifiedBy>
  <cp:revision>3</cp:revision>
  <dcterms:created xsi:type="dcterms:W3CDTF">2021-10-29T19:52:00Z</dcterms:created>
  <dcterms:modified xsi:type="dcterms:W3CDTF">2021-10-29T20:14:00Z</dcterms:modified>
</cp:coreProperties>
</file>